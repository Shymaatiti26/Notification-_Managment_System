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053B" w14:textId="1DCFF9A8" w:rsidR="006D24CF" w:rsidRPr="002A6941" w:rsidRDefault="006D24CF" w:rsidP="00092B42">
      <w:pPr>
        <w:jc w:val="right"/>
        <w:rPr>
          <w:sz w:val="24"/>
          <w:szCs w:val="24"/>
          <w:lang w:bidi="ar-SA"/>
        </w:rPr>
      </w:pPr>
    </w:p>
    <w:p w14:paraId="37C80136" w14:textId="6D66CFF2" w:rsidR="00092B42" w:rsidRPr="002A6941" w:rsidRDefault="00092B42" w:rsidP="00092B42">
      <w:pPr>
        <w:jc w:val="center"/>
        <w:rPr>
          <w:sz w:val="24"/>
          <w:szCs w:val="24"/>
          <w:lang w:bidi="ar-SA"/>
        </w:rPr>
      </w:pPr>
      <w:r w:rsidRPr="002A6941">
        <w:rPr>
          <w:rFonts w:ascii="Arial" w:hAnsi="Arial" w:cs="Arial"/>
          <w:noProof/>
          <w:color w:val="000000"/>
          <w:sz w:val="24"/>
          <w:szCs w:val="24"/>
          <w:bdr w:val="none" w:sz="0" w:space="0" w:color="auto" w:frame="1"/>
        </w:rPr>
        <w:drawing>
          <wp:inline distT="0" distB="0" distL="0" distR="0" wp14:anchorId="7F656D68" wp14:editId="71232C49">
            <wp:extent cx="1257300" cy="4381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438150"/>
                    </a:xfrm>
                    <a:prstGeom prst="rect">
                      <a:avLst/>
                    </a:prstGeom>
                    <a:noFill/>
                    <a:ln>
                      <a:noFill/>
                    </a:ln>
                  </pic:spPr>
                </pic:pic>
              </a:graphicData>
            </a:graphic>
          </wp:inline>
        </w:drawing>
      </w:r>
    </w:p>
    <w:p w14:paraId="11E406D2" w14:textId="77777777" w:rsidR="00092B42" w:rsidRPr="002A6941" w:rsidRDefault="00092B42" w:rsidP="00092B42">
      <w:pPr>
        <w:spacing w:after="0" w:line="240" w:lineRule="auto"/>
        <w:jc w:val="center"/>
        <w:rPr>
          <w:rFonts w:ascii="Times New Roman" w:eastAsia="Times New Roman" w:hAnsi="Times New Roman" w:cs="Times New Roman"/>
          <w:sz w:val="28"/>
          <w:szCs w:val="28"/>
        </w:rPr>
      </w:pPr>
      <w:r w:rsidRPr="002A6941">
        <w:rPr>
          <w:rFonts w:ascii="Arial" w:eastAsia="Times New Roman" w:hAnsi="Arial" w:cs="Arial"/>
          <w:color w:val="000000"/>
          <w:sz w:val="28"/>
          <w:szCs w:val="28"/>
        </w:rPr>
        <w:t>Software Engineering Department</w:t>
      </w:r>
    </w:p>
    <w:p w14:paraId="73E64FF2" w14:textId="77777777" w:rsidR="00092B42" w:rsidRPr="002A6941" w:rsidRDefault="00092B42" w:rsidP="00092B42">
      <w:pPr>
        <w:spacing w:after="0" w:line="240" w:lineRule="auto"/>
        <w:jc w:val="center"/>
        <w:rPr>
          <w:rFonts w:ascii="Times New Roman" w:eastAsia="Times New Roman" w:hAnsi="Times New Roman" w:cs="Times New Roman"/>
          <w:sz w:val="28"/>
          <w:szCs w:val="28"/>
          <w:rtl/>
        </w:rPr>
      </w:pPr>
      <w:r w:rsidRPr="002A6941">
        <w:rPr>
          <w:rFonts w:ascii="Arial" w:eastAsia="Times New Roman" w:hAnsi="Arial" w:cs="Arial"/>
          <w:color w:val="000000"/>
          <w:sz w:val="28"/>
          <w:szCs w:val="28"/>
        </w:rPr>
        <w:t xml:space="preserve">Ort </w:t>
      </w:r>
      <w:proofErr w:type="spellStart"/>
      <w:r w:rsidRPr="002A6941">
        <w:rPr>
          <w:rFonts w:ascii="Arial" w:eastAsia="Times New Roman" w:hAnsi="Arial" w:cs="Arial"/>
          <w:color w:val="000000"/>
          <w:sz w:val="28"/>
          <w:szCs w:val="28"/>
        </w:rPr>
        <w:t>Braude</w:t>
      </w:r>
      <w:proofErr w:type="spellEnd"/>
      <w:r w:rsidRPr="002A6941">
        <w:rPr>
          <w:rFonts w:ascii="Arial" w:eastAsia="Times New Roman" w:hAnsi="Arial" w:cs="Arial"/>
          <w:color w:val="000000"/>
          <w:sz w:val="28"/>
          <w:szCs w:val="28"/>
        </w:rPr>
        <w:t xml:space="preserve"> College</w:t>
      </w:r>
    </w:p>
    <w:p w14:paraId="1C44789E" w14:textId="6595F6D1" w:rsidR="00092B42" w:rsidRPr="002A6941" w:rsidRDefault="00092B42" w:rsidP="00092B42">
      <w:pPr>
        <w:jc w:val="center"/>
        <w:rPr>
          <w:sz w:val="24"/>
          <w:szCs w:val="24"/>
        </w:rPr>
      </w:pPr>
    </w:p>
    <w:p w14:paraId="04178F86" w14:textId="77777777" w:rsidR="00092B42" w:rsidRPr="002A6941" w:rsidRDefault="00092B42" w:rsidP="00092B42">
      <w:pPr>
        <w:spacing w:after="0" w:line="240" w:lineRule="auto"/>
        <w:jc w:val="center"/>
        <w:rPr>
          <w:rFonts w:ascii="Times New Roman" w:eastAsia="Times New Roman" w:hAnsi="Times New Roman" w:cs="Times New Roman"/>
          <w:sz w:val="28"/>
          <w:szCs w:val="28"/>
        </w:rPr>
      </w:pPr>
      <w:r w:rsidRPr="002A6941">
        <w:rPr>
          <w:rFonts w:ascii="Arial" w:eastAsia="Times New Roman" w:hAnsi="Arial" w:cs="Arial"/>
          <w:color w:val="000000"/>
          <w:sz w:val="32"/>
          <w:szCs w:val="32"/>
        </w:rPr>
        <w:t>Capstone Project Phase A </w:t>
      </w:r>
    </w:p>
    <w:p w14:paraId="71F9A843" w14:textId="16E9CC77" w:rsidR="00092B42" w:rsidRPr="002A6941" w:rsidRDefault="00092B42" w:rsidP="00092B42">
      <w:pPr>
        <w:jc w:val="center"/>
        <w:rPr>
          <w:sz w:val="24"/>
          <w:szCs w:val="24"/>
        </w:rPr>
      </w:pPr>
    </w:p>
    <w:p w14:paraId="2255C155" w14:textId="4EE69406" w:rsidR="00092B42" w:rsidRPr="002A6941" w:rsidRDefault="00092B42" w:rsidP="00092B42">
      <w:pPr>
        <w:jc w:val="center"/>
        <w:rPr>
          <w:sz w:val="24"/>
          <w:szCs w:val="24"/>
        </w:rPr>
      </w:pPr>
    </w:p>
    <w:p w14:paraId="7EC98238" w14:textId="3B958304" w:rsidR="00092B42" w:rsidRPr="002A6941" w:rsidRDefault="00092B42" w:rsidP="00092B42">
      <w:pPr>
        <w:jc w:val="center"/>
        <w:rPr>
          <w:rFonts w:asciiTheme="majorBidi" w:hAnsiTheme="majorBidi" w:cstheme="majorBidi"/>
          <w:b/>
          <w:bCs/>
          <w:sz w:val="96"/>
          <w:szCs w:val="96"/>
        </w:rPr>
      </w:pPr>
      <w:r w:rsidRPr="002A6941">
        <w:rPr>
          <w:rFonts w:asciiTheme="majorBidi" w:hAnsiTheme="majorBidi" w:cstheme="majorBidi"/>
          <w:b/>
          <w:bCs/>
          <w:sz w:val="96"/>
          <w:szCs w:val="96"/>
        </w:rPr>
        <w:t>Notifications management system</w:t>
      </w:r>
    </w:p>
    <w:p w14:paraId="71D00DD0" w14:textId="74D65DD5" w:rsidR="00092B42" w:rsidRPr="002A6941" w:rsidRDefault="00092B42" w:rsidP="00092B42">
      <w:pPr>
        <w:tabs>
          <w:tab w:val="left" w:pos="3866"/>
        </w:tabs>
        <w:rPr>
          <w:sz w:val="96"/>
          <w:szCs w:val="96"/>
        </w:rPr>
      </w:pPr>
      <w:r w:rsidRPr="002A6941">
        <w:rPr>
          <w:sz w:val="96"/>
          <w:szCs w:val="96"/>
          <w:rtl/>
        </w:rPr>
        <w:tab/>
      </w:r>
    </w:p>
    <w:p w14:paraId="5EDA97F5" w14:textId="03047B48" w:rsidR="00E30C20" w:rsidRPr="002A6941" w:rsidRDefault="00E30C20" w:rsidP="00092B42">
      <w:pPr>
        <w:tabs>
          <w:tab w:val="left" w:pos="3866"/>
        </w:tabs>
        <w:rPr>
          <w:sz w:val="96"/>
          <w:szCs w:val="96"/>
        </w:rPr>
      </w:pPr>
    </w:p>
    <w:p w14:paraId="5DFA347F" w14:textId="62BCE6F2" w:rsidR="00E30C20" w:rsidRPr="002A6941" w:rsidRDefault="00E30C20" w:rsidP="00092B42">
      <w:pPr>
        <w:tabs>
          <w:tab w:val="left" w:pos="3866"/>
        </w:tabs>
        <w:rPr>
          <w:sz w:val="96"/>
          <w:szCs w:val="96"/>
        </w:rPr>
      </w:pPr>
    </w:p>
    <w:p w14:paraId="03F4B799" w14:textId="5E34085A" w:rsidR="00E30C20" w:rsidRPr="002A6941" w:rsidRDefault="00E30C20" w:rsidP="00092B42">
      <w:pPr>
        <w:tabs>
          <w:tab w:val="left" w:pos="3866"/>
        </w:tabs>
        <w:rPr>
          <w:sz w:val="96"/>
          <w:szCs w:val="96"/>
        </w:rPr>
      </w:pPr>
    </w:p>
    <w:p w14:paraId="412D9C19" w14:textId="238965FF" w:rsidR="00272EB8" w:rsidRPr="00272EB8" w:rsidRDefault="00272EB8" w:rsidP="00272EB8">
      <w:pPr>
        <w:tabs>
          <w:tab w:val="left" w:pos="2625"/>
        </w:tabs>
        <w:bidi w:val="0"/>
        <w:rPr>
          <w:sz w:val="96"/>
          <w:szCs w:val="96"/>
        </w:rPr>
      </w:pPr>
    </w:p>
    <w:p w14:paraId="0ECBB8FA" w14:textId="375CCC82" w:rsidR="36A732F8" w:rsidRDefault="36A732F8" w:rsidP="36A732F8">
      <w:pPr>
        <w:tabs>
          <w:tab w:val="left" w:pos="2625"/>
        </w:tabs>
        <w:bidi w:val="0"/>
        <w:rPr>
          <w:sz w:val="96"/>
          <w:szCs w:val="96"/>
        </w:rPr>
      </w:pPr>
    </w:p>
    <w:p w14:paraId="52315C1F" w14:textId="41216F31" w:rsidR="00CE494B" w:rsidRPr="00A25F96" w:rsidRDefault="00E96D25" w:rsidP="36A732F8">
      <w:pPr>
        <w:bidi w:val="0"/>
        <w:jc w:val="center"/>
        <w:rPr>
          <w:rFonts w:asciiTheme="majorBidi" w:hAnsiTheme="majorBidi" w:cstheme="majorBidi"/>
          <w:b/>
          <w:bCs/>
          <w:sz w:val="24"/>
          <w:szCs w:val="24"/>
        </w:rPr>
      </w:pPr>
      <w:r w:rsidRPr="36A732F8">
        <w:rPr>
          <w:rFonts w:asciiTheme="majorBidi" w:hAnsiTheme="majorBidi" w:cstheme="majorBidi"/>
          <w:b/>
          <w:bCs/>
          <w:sz w:val="24"/>
          <w:szCs w:val="24"/>
        </w:rPr>
        <w:t>C</w:t>
      </w:r>
      <w:r w:rsidR="00567389" w:rsidRPr="36A732F8">
        <w:rPr>
          <w:rFonts w:asciiTheme="majorBidi" w:hAnsiTheme="majorBidi" w:cstheme="majorBidi"/>
          <w:b/>
          <w:bCs/>
          <w:sz w:val="24"/>
          <w:szCs w:val="24"/>
        </w:rPr>
        <w:t>ontent</w:t>
      </w:r>
      <w:r w:rsidRPr="36A732F8">
        <w:rPr>
          <w:rFonts w:asciiTheme="majorBidi" w:hAnsiTheme="majorBidi" w:cstheme="majorBidi"/>
          <w:b/>
          <w:bCs/>
          <w:sz w:val="24"/>
          <w:szCs w:val="24"/>
        </w:rPr>
        <w:t>s</w:t>
      </w:r>
    </w:p>
    <w:p w14:paraId="730863E3" w14:textId="77777777" w:rsidR="006907DD" w:rsidRPr="00A25F96" w:rsidRDefault="006907DD" w:rsidP="36A732F8">
      <w:pPr>
        <w:bidi w:val="0"/>
        <w:jc w:val="center"/>
        <w:rPr>
          <w:rFonts w:asciiTheme="majorBidi" w:hAnsiTheme="majorBidi" w:cstheme="majorBidi"/>
          <w:b/>
          <w:bCs/>
          <w:sz w:val="24"/>
          <w:szCs w:val="24"/>
        </w:rPr>
      </w:pPr>
    </w:p>
    <w:p w14:paraId="3D4343A8" w14:textId="09748545" w:rsidR="00E312FD" w:rsidRPr="00A25F96" w:rsidRDefault="52FF01EE" w:rsidP="36A732F8">
      <w:pPr>
        <w:bidi w:val="0"/>
        <w:jc w:val="both"/>
        <w:rPr>
          <w:rFonts w:asciiTheme="majorBidi" w:hAnsiTheme="majorBidi" w:cstheme="majorBidi"/>
          <w:b/>
          <w:bCs/>
          <w:sz w:val="24"/>
          <w:szCs w:val="24"/>
        </w:rPr>
      </w:pPr>
      <w:r w:rsidRPr="36A732F8">
        <w:rPr>
          <w:rFonts w:asciiTheme="majorBidi" w:hAnsiTheme="majorBidi" w:cstheme="majorBidi"/>
          <w:b/>
          <w:bCs/>
          <w:sz w:val="24"/>
          <w:szCs w:val="24"/>
        </w:rPr>
        <w:t>0.</w:t>
      </w:r>
      <w:r w:rsidR="77EE6D38" w:rsidRPr="36A732F8">
        <w:rPr>
          <w:rFonts w:asciiTheme="majorBidi" w:hAnsiTheme="majorBidi" w:cstheme="majorBidi"/>
          <w:b/>
          <w:bCs/>
          <w:sz w:val="24"/>
          <w:szCs w:val="24"/>
        </w:rPr>
        <w:t xml:space="preserve">Abstract </w:t>
      </w:r>
      <w:r w:rsidR="006907DD" w:rsidRPr="36A732F8">
        <w:rPr>
          <w:rFonts w:asciiTheme="majorBidi" w:hAnsiTheme="majorBidi" w:cstheme="majorBidi"/>
          <w:b/>
          <w:bCs/>
          <w:sz w:val="24"/>
          <w:szCs w:val="24"/>
        </w:rPr>
        <w:t>-----------------------------------------------------------</w:t>
      </w:r>
      <w:r w:rsidR="65A7B071" w:rsidRPr="36A732F8">
        <w:rPr>
          <w:rFonts w:asciiTheme="majorBidi" w:hAnsiTheme="majorBidi" w:cstheme="majorBidi"/>
          <w:b/>
          <w:bCs/>
          <w:sz w:val="24"/>
          <w:szCs w:val="24"/>
        </w:rPr>
        <w:t>------------------------------------</w:t>
      </w:r>
      <w:r w:rsidR="3C22A00D" w:rsidRPr="36A732F8">
        <w:rPr>
          <w:rFonts w:asciiTheme="majorBidi" w:hAnsiTheme="majorBidi" w:cstheme="majorBidi"/>
          <w:b/>
          <w:bCs/>
          <w:sz w:val="24"/>
          <w:szCs w:val="24"/>
        </w:rPr>
        <w:t>3</w:t>
      </w:r>
      <w:r w:rsidR="006907DD" w:rsidRPr="36A732F8">
        <w:rPr>
          <w:rFonts w:asciiTheme="majorBidi" w:hAnsiTheme="majorBidi" w:cstheme="majorBidi"/>
          <w:b/>
          <w:bCs/>
          <w:sz w:val="24"/>
          <w:szCs w:val="24"/>
        </w:rPr>
        <w:t xml:space="preserve"> </w:t>
      </w:r>
    </w:p>
    <w:p w14:paraId="087F5099" w14:textId="4FD7DBA2" w:rsidR="00E312FD" w:rsidRPr="00A25F96" w:rsidRDefault="006907DD" w:rsidP="36A732F8">
      <w:pPr>
        <w:bidi w:val="0"/>
        <w:jc w:val="both"/>
        <w:rPr>
          <w:b/>
          <w:bCs/>
          <w:sz w:val="24"/>
          <w:szCs w:val="24"/>
        </w:rPr>
      </w:pPr>
      <w:r w:rsidRPr="36A732F8">
        <w:rPr>
          <w:rFonts w:asciiTheme="majorBidi" w:hAnsiTheme="majorBidi" w:cstheme="majorBidi"/>
          <w:b/>
          <w:bCs/>
          <w:sz w:val="24"/>
          <w:szCs w:val="24"/>
        </w:rPr>
        <w:t>1</w:t>
      </w:r>
      <w:r w:rsidR="59A3FECF" w:rsidRPr="36A732F8">
        <w:rPr>
          <w:rFonts w:asciiTheme="majorBidi" w:hAnsiTheme="majorBidi" w:cstheme="majorBidi"/>
          <w:b/>
          <w:bCs/>
          <w:sz w:val="24"/>
          <w:szCs w:val="24"/>
        </w:rPr>
        <w:t>.</w:t>
      </w:r>
      <w:r w:rsidR="2981207B" w:rsidRPr="36A732F8">
        <w:rPr>
          <w:b/>
          <w:bCs/>
          <w:sz w:val="24"/>
          <w:szCs w:val="24"/>
        </w:rPr>
        <w:t xml:space="preserve"> Introduction---------------------------------------------------------------------------------------------</w:t>
      </w:r>
      <w:r w:rsidR="64AD5F12" w:rsidRPr="36A732F8">
        <w:rPr>
          <w:b/>
          <w:bCs/>
          <w:sz w:val="24"/>
          <w:szCs w:val="24"/>
        </w:rPr>
        <w:t>-</w:t>
      </w:r>
      <w:r w:rsidR="2981207B" w:rsidRPr="36A732F8">
        <w:rPr>
          <w:b/>
          <w:bCs/>
          <w:sz w:val="24"/>
          <w:szCs w:val="24"/>
        </w:rPr>
        <w:t>---</w:t>
      </w:r>
      <w:r w:rsidR="6FEE8728" w:rsidRPr="36A732F8">
        <w:rPr>
          <w:b/>
          <w:bCs/>
          <w:sz w:val="24"/>
          <w:szCs w:val="24"/>
        </w:rPr>
        <w:t>3-4</w:t>
      </w:r>
    </w:p>
    <w:p w14:paraId="7E2CBA28" w14:textId="496F2E21" w:rsidR="00E96D25" w:rsidRPr="00A25F96" w:rsidRDefault="51CD4439" w:rsidP="36A732F8">
      <w:pPr>
        <w:bidi w:val="0"/>
        <w:jc w:val="both"/>
        <w:rPr>
          <w:b/>
          <w:bCs/>
          <w:sz w:val="24"/>
          <w:szCs w:val="24"/>
        </w:rPr>
      </w:pPr>
      <w:r w:rsidRPr="36A732F8">
        <w:rPr>
          <w:b/>
          <w:bCs/>
          <w:sz w:val="24"/>
          <w:szCs w:val="24"/>
        </w:rPr>
        <w:t>2. Background</w:t>
      </w:r>
      <w:r w:rsidR="55FACE66" w:rsidRPr="36A732F8">
        <w:rPr>
          <w:b/>
          <w:bCs/>
          <w:sz w:val="24"/>
          <w:szCs w:val="24"/>
        </w:rPr>
        <w:t>----------------------------------------------------------------------------------------------</w:t>
      </w:r>
      <w:r w:rsidR="4CEA6354" w:rsidRPr="36A732F8">
        <w:rPr>
          <w:b/>
          <w:bCs/>
          <w:sz w:val="24"/>
          <w:szCs w:val="24"/>
        </w:rPr>
        <w:t>-</w:t>
      </w:r>
      <w:r w:rsidR="55FACE66" w:rsidRPr="36A732F8">
        <w:rPr>
          <w:b/>
          <w:bCs/>
          <w:sz w:val="24"/>
          <w:szCs w:val="24"/>
        </w:rPr>
        <w:t>--</w:t>
      </w:r>
      <w:r w:rsidR="5E46C8AE" w:rsidRPr="36A732F8">
        <w:rPr>
          <w:b/>
          <w:bCs/>
          <w:sz w:val="24"/>
          <w:szCs w:val="24"/>
        </w:rPr>
        <w:t>-</w:t>
      </w:r>
      <w:r w:rsidR="6E7E8A98" w:rsidRPr="36A732F8">
        <w:rPr>
          <w:b/>
          <w:bCs/>
          <w:sz w:val="24"/>
          <w:szCs w:val="24"/>
        </w:rPr>
        <w:t>5-</w:t>
      </w:r>
      <w:r w:rsidR="19738C18" w:rsidRPr="36A732F8">
        <w:rPr>
          <w:b/>
          <w:bCs/>
          <w:sz w:val="24"/>
          <w:szCs w:val="24"/>
        </w:rPr>
        <w:t>8</w:t>
      </w:r>
    </w:p>
    <w:p w14:paraId="7EE8DD42" w14:textId="1196FE83" w:rsidR="00E96D25" w:rsidRPr="00A25F96" w:rsidRDefault="51CD4439" w:rsidP="36A732F8">
      <w:pPr>
        <w:bidi w:val="0"/>
        <w:jc w:val="both"/>
        <w:rPr>
          <w:b/>
          <w:bCs/>
          <w:sz w:val="24"/>
          <w:szCs w:val="24"/>
        </w:rPr>
      </w:pPr>
      <w:r w:rsidRPr="36A732F8">
        <w:rPr>
          <w:b/>
          <w:bCs/>
          <w:sz w:val="24"/>
          <w:szCs w:val="24"/>
        </w:rPr>
        <w:t xml:space="preserve">    2.1 Existing solutions</w:t>
      </w:r>
      <w:r w:rsidR="2FF9BC76" w:rsidRPr="36A732F8">
        <w:rPr>
          <w:b/>
          <w:bCs/>
          <w:sz w:val="24"/>
          <w:szCs w:val="24"/>
        </w:rPr>
        <w:t>-----------------------------------------------------------------------------</w:t>
      </w:r>
      <w:r w:rsidR="21EE8658" w:rsidRPr="36A732F8">
        <w:rPr>
          <w:b/>
          <w:bCs/>
          <w:sz w:val="24"/>
          <w:szCs w:val="24"/>
        </w:rPr>
        <w:t>----</w:t>
      </w:r>
      <w:r w:rsidR="2FF9BC76" w:rsidRPr="36A732F8">
        <w:rPr>
          <w:b/>
          <w:bCs/>
          <w:sz w:val="24"/>
          <w:szCs w:val="24"/>
        </w:rPr>
        <w:t>---</w:t>
      </w:r>
      <w:r w:rsidR="671ADEF8" w:rsidRPr="36A732F8">
        <w:rPr>
          <w:b/>
          <w:bCs/>
          <w:sz w:val="24"/>
          <w:szCs w:val="24"/>
        </w:rPr>
        <w:t>-</w:t>
      </w:r>
      <w:r w:rsidR="2FF9BC76" w:rsidRPr="36A732F8">
        <w:rPr>
          <w:b/>
          <w:bCs/>
          <w:sz w:val="24"/>
          <w:szCs w:val="24"/>
        </w:rPr>
        <w:t>----</w:t>
      </w:r>
      <w:r w:rsidR="140AE237" w:rsidRPr="36A732F8">
        <w:rPr>
          <w:b/>
          <w:bCs/>
          <w:sz w:val="24"/>
          <w:szCs w:val="24"/>
        </w:rPr>
        <w:t>6</w:t>
      </w:r>
    </w:p>
    <w:p w14:paraId="4FEB1F59" w14:textId="7B3B0EED" w:rsidR="00E96D25" w:rsidRPr="00A25F96" w:rsidRDefault="51CD4439" w:rsidP="36A732F8">
      <w:pPr>
        <w:bidi w:val="0"/>
        <w:jc w:val="both"/>
        <w:rPr>
          <w:b/>
          <w:bCs/>
          <w:sz w:val="24"/>
          <w:szCs w:val="24"/>
        </w:rPr>
      </w:pPr>
      <w:r w:rsidRPr="36A732F8">
        <w:rPr>
          <w:b/>
          <w:bCs/>
          <w:sz w:val="24"/>
          <w:szCs w:val="24"/>
        </w:rPr>
        <w:t xml:space="preserve">    2.2. The Evolution of Notification Sender Systems </w:t>
      </w:r>
      <w:r w:rsidR="6DDC26CD" w:rsidRPr="36A732F8">
        <w:rPr>
          <w:b/>
          <w:bCs/>
          <w:sz w:val="24"/>
          <w:szCs w:val="24"/>
        </w:rPr>
        <w:t>--------------------------------------------</w:t>
      </w:r>
      <w:r w:rsidR="1863869B" w:rsidRPr="36A732F8">
        <w:rPr>
          <w:b/>
          <w:bCs/>
          <w:sz w:val="24"/>
          <w:szCs w:val="24"/>
        </w:rPr>
        <w:t>-</w:t>
      </w:r>
      <w:r w:rsidR="6DDC26CD" w:rsidRPr="36A732F8">
        <w:rPr>
          <w:b/>
          <w:bCs/>
          <w:sz w:val="24"/>
          <w:szCs w:val="24"/>
        </w:rPr>
        <w:t>-</w:t>
      </w:r>
      <w:r w:rsidRPr="36A732F8">
        <w:rPr>
          <w:b/>
          <w:bCs/>
          <w:sz w:val="24"/>
          <w:szCs w:val="24"/>
        </w:rPr>
        <w:t xml:space="preserve"> </w:t>
      </w:r>
      <w:r w:rsidR="5354AB3D" w:rsidRPr="36A732F8">
        <w:rPr>
          <w:b/>
          <w:bCs/>
          <w:sz w:val="24"/>
          <w:szCs w:val="24"/>
        </w:rPr>
        <w:t>7-8</w:t>
      </w:r>
    </w:p>
    <w:p w14:paraId="422CA513" w14:textId="34A4FE29" w:rsidR="00E96D25" w:rsidRPr="00A25F96" w:rsidRDefault="51CD4439" w:rsidP="36A732F8">
      <w:pPr>
        <w:bidi w:val="0"/>
        <w:jc w:val="both"/>
        <w:rPr>
          <w:b/>
          <w:bCs/>
          <w:sz w:val="24"/>
          <w:szCs w:val="24"/>
        </w:rPr>
      </w:pPr>
      <w:r w:rsidRPr="36A732F8">
        <w:rPr>
          <w:b/>
          <w:bCs/>
          <w:sz w:val="24"/>
          <w:szCs w:val="24"/>
        </w:rPr>
        <w:t xml:space="preserve">3. Expected </w:t>
      </w:r>
      <w:proofErr w:type="gramStart"/>
      <w:r w:rsidRPr="36A732F8">
        <w:rPr>
          <w:b/>
          <w:bCs/>
          <w:sz w:val="24"/>
          <w:szCs w:val="24"/>
        </w:rPr>
        <w:t xml:space="preserve">Achievements  </w:t>
      </w:r>
      <w:r w:rsidR="6C7B91F2" w:rsidRPr="36A732F8">
        <w:rPr>
          <w:b/>
          <w:bCs/>
          <w:sz w:val="24"/>
          <w:szCs w:val="24"/>
        </w:rPr>
        <w:t>------------------------------------------------------------------------------</w:t>
      </w:r>
      <w:proofErr w:type="gramEnd"/>
      <w:r w:rsidR="183AAAE7" w:rsidRPr="36A732F8">
        <w:rPr>
          <w:b/>
          <w:bCs/>
          <w:sz w:val="24"/>
          <w:szCs w:val="24"/>
        </w:rPr>
        <w:t xml:space="preserve"> 8-10</w:t>
      </w:r>
    </w:p>
    <w:p w14:paraId="050FD6E3" w14:textId="64902714" w:rsidR="00E96D25" w:rsidRPr="00A25F96" w:rsidRDefault="51CD4439" w:rsidP="36A732F8">
      <w:pPr>
        <w:bidi w:val="0"/>
        <w:jc w:val="both"/>
        <w:rPr>
          <w:b/>
          <w:bCs/>
          <w:sz w:val="24"/>
          <w:szCs w:val="24"/>
        </w:rPr>
      </w:pPr>
      <w:r w:rsidRPr="36A732F8">
        <w:rPr>
          <w:b/>
          <w:bCs/>
          <w:sz w:val="24"/>
          <w:szCs w:val="24"/>
        </w:rPr>
        <w:t xml:space="preserve">     3.1 Criteria for Success </w:t>
      </w:r>
      <w:r w:rsidR="56699710" w:rsidRPr="36A732F8">
        <w:rPr>
          <w:b/>
          <w:bCs/>
          <w:sz w:val="24"/>
          <w:szCs w:val="24"/>
        </w:rPr>
        <w:t>--------------------------------------------------------------------------------</w:t>
      </w:r>
      <w:r w:rsidRPr="36A732F8">
        <w:rPr>
          <w:b/>
          <w:bCs/>
          <w:sz w:val="24"/>
          <w:szCs w:val="24"/>
        </w:rPr>
        <w:t xml:space="preserve"> </w:t>
      </w:r>
      <w:r w:rsidR="362FA473" w:rsidRPr="36A732F8">
        <w:rPr>
          <w:b/>
          <w:bCs/>
          <w:sz w:val="24"/>
          <w:szCs w:val="24"/>
        </w:rPr>
        <w:t>9-10</w:t>
      </w:r>
    </w:p>
    <w:p w14:paraId="3C8FE971" w14:textId="5DAD48FB" w:rsidR="00E96D25" w:rsidRPr="00A25F96" w:rsidRDefault="5E8C37E7" w:rsidP="36A732F8">
      <w:pPr>
        <w:bidi w:val="0"/>
        <w:jc w:val="both"/>
        <w:rPr>
          <w:b/>
          <w:bCs/>
          <w:sz w:val="24"/>
          <w:szCs w:val="24"/>
        </w:rPr>
      </w:pPr>
      <w:r w:rsidRPr="36A732F8">
        <w:rPr>
          <w:b/>
          <w:bCs/>
          <w:sz w:val="24"/>
          <w:szCs w:val="24"/>
        </w:rPr>
        <w:t xml:space="preserve">4. Engineering </w:t>
      </w:r>
      <w:proofErr w:type="gramStart"/>
      <w:r w:rsidRPr="36A732F8">
        <w:rPr>
          <w:b/>
          <w:bCs/>
          <w:sz w:val="24"/>
          <w:szCs w:val="24"/>
        </w:rPr>
        <w:t xml:space="preserve">Process  </w:t>
      </w:r>
      <w:r w:rsidR="7C84A3EB" w:rsidRPr="36A732F8">
        <w:rPr>
          <w:b/>
          <w:bCs/>
          <w:sz w:val="24"/>
          <w:szCs w:val="24"/>
        </w:rPr>
        <w:t>---------------------------------------------------------------------------------</w:t>
      </w:r>
      <w:proofErr w:type="gramEnd"/>
      <w:r w:rsidR="396C6A70" w:rsidRPr="36A732F8">
        <w:rPr>
          <w:b/>
          <w:bCs/>
          <w:sz w:val="24"/>
          <w:szCs w:val="24"/>
        </w:rPr>
        <w:t xml:space="preserve"> </w:t>
      </w:r>
      <w:r w:rsidR="50CC9B34" w:rsidRPr="36A732F8">
        <w:rPr>
          <w:b/>
          <w:bCs/>
          <w:sz w:val="24"/>
          <w:szCs w:val="24"/>
        </w:rPr>
        <w:t>10-20</w:t>
      </w:r>
    </w:p>
    <w:p w14:paraId="0354B9C6" w14:textId="4D450415" w:rsidR="00E96D25" w:rsidRPr="00A25F96" w:rsidRDefault="5E8C37E7" w:rsidP="36A732F8">
      <w:pPr>
        <w:bidi w:val="0"/>
        <w:jc w:val="both"/>
        <w:rPr>
          <w:b/>
          <w:bCs/>
          <w:sz w:val="24"/>
          <w:szCs w:val="24"/>
        </w:rPr>
      </w:pPr>
      <w:r w:rsidRPr="36A732F8">
        <w:rPr>
          <w:b/>
          <w:bCs/>
          <w:sz w:val="24"/>
          <w:szCs w:val="24"/>
        </w:rPr>
        <w:t xml:space="preserve">     4.1 Processes</w:t>
      </w:r>
      <w:r w:rsidR="28E59457" w:rsidRPr="36A732F8">
        <w:rPr>
          <w:b/>
          <w:bCs/>
          <w:sz w:val="24"/>
          <w:szCs w:val="24"/>
        </w:rPr>
        <w:t>---------------------------------------------------------------------------------------</w:t>
      </w:r>
      <w:r w:rsidR="2DE5D9F4" w:rsidRPr="36A732F8">
        <w:rPr>
          <w:b/>
          <w:bCs/>
          <w:sz w:val="24"/>
          <w:szCs w:val="24"/>
        </w:rPr>
        <w:t>--</w:t>
      </w:r>
      <w:r w:rsidR="28E59457" w:rsidRPr="36A732F8">
        <w:rPr>
          <w:b/>
          <w:bCs/>
          <w:sz w:val="24"/>
          <w:szCs w:val="24"/>
        </w:rPr>
        <w:t>---</w:t>
      </w:r>
      <w:r w:rsidR="21BE548E" w:rsidRPr="36A732F8">
        <w:rPr>
          <w:b/>
          <w:bCs/>
          <w:sz w:val="24"/>
          <w:szCs w:val="24"/>
        </w:rPr>
        <w:t>10-12</w:t>
      </w:r>
    </w:p>
    <w:p w14:paraId="2782294B" w14:textId="5A64EB54" w:rsidR="5E8C37E7" w:rsidRDefault="5E8C37E7" w:rsidP="36A732F8">
      <w:pPr>
        <w:bidi w:val="0"/>
        <w:jc w:val="both"/>
        <w:rPr>
          <w:b/>
          <w:bCs/>
          <w:sz w:val="24"/>
          <w:szCs w:val="24"/>
        </w:rPr>
      </w:pPr>
      <w:r w:rsidRPr="36A732F8">
        <w:rPr>
          <w:b/>
          <w:bCs/>
          <w:sz w:val="24"/>
          <w:szCs w:val="24"/>
        </w:rPr>
        <w:t xml:space="preserve">        </w:t>
      </w:r>
      <w:r w:rsidR="58A9D3A5" w:rsidRPr="36A732F8">
        <w:rPr>
          <w:b/>
          <w:bCs/>
          <w:sz w:val="24"/>
          <w:szCs w:val="24"/>
        </w:rPr>
        <w:t xml:space="preserve">   4.1.1 Research and </w:t>
      </w:r>
      <w:proofErr w:type="gramStart"/>
      <w:r w:rsidR="58A9D3A5" w:rsidRPr="36A732F8">
        <w:rPr>
          <w:b/>
          <w:bCs/>
          <w:sz w:val="24"/>
          <w:szCs w:val="24"/>
        </w:rPr>
        <w:t xml:space="preserve">motivation  </w:t>
      </w:r>
      <w:r w:rsidR="1384BFD2" w:rsidRPr="36A732F8">
        <w:rPr>
          <w:b/>
          <w:bCs/>
          <w:sz w:val="24"/>
          <w:szCs w:val="24"/>
        </w:rPr>
        <w:t>---------------------------------------------------------------</w:t>
      </w:r>
      <w:r w:rsidR="508732CE" w:rsidRPr="36A732F8">
        <w:rPr>
          <w:b/>
          <w:bCs/>
          <w:sz w:val="24"/>
          <w:szCs w:val="24"/>
        </w:rPr>
        <w:t>-</w:t>
      </w:r>
      <w:r w:rsidR="406E7612" w:rsidRPr="36A732F8">
        <w:rPr>
          <w:b/>
          <w:bCs/>
          <w:sz w:val="24"/>
          <w:szCs w:val="24"/>
        </w:rPr>
        <w:t>--</w:t>
      </w:r>
      <w:proofErr w:type="gramEnd"/>
      <w:r w:rsidRPr="36A732F8">
        <w:rPr>
          <w:b/>
          <w:bCs/>
          <w:sz w:val="24"/>
          <w:szCs w:val="24"/>
        </w:rPr>
        <w:t xml:space="preserve"> </w:t>
      </w:r>
      <w:r w:rsidR="280375B2" w:rsidRPr="36A732F8">
        <w:rPr>
          <w:b/>
          <w:bCs/>
          <w:sz w:val="24"/>
          <w:szCs w:val="24"/>
        </w:rPr>
        <w:t>1</w:t>
      </w:r>
      <w:r w:rsidR="19B62691" w:rsidRPr="36A732F8">
        <w:rPr>
          <w:b/>
          <w:bCs/>
          <w:sz w:val="24"/>
          <w:szCs w:val="24"/>
        </w:rPr>
        <w:t>0</w:t>
      </w:r>
    </w:p>
    <w:p w14:paraId="72090A3B" w14:textId="30038C8B" w:rsidR="00E96D25" w:rsidRPr="00A25F96" w:rsidRDefault="1D311D19" w:rsidP="36A732F8">
      <w:pPr>
        <w:bidi w:val="0"/>
        <w:jc w:val="both"/>
        <w:rPr>
          <w:b/>
          <w:bCs/>
          <w:sz w:val="24"/>
          <w:szCs w:val="24"/>
        </w:rPr>
      </w:pPr>
      <w:r w:rsidRPr="36A732F8">
        <w:rPr>
          <w:b/>
          <w:bCs/>
          <w:sz w:val="24"/>
          <w:szCs w:val="24"/>
        </w:rPr>
        <w:t xml:space="preserve">           4.1.2 Work </w:t>
      </w:r>
      <w:proofErr w:type="gramStart"/>
      <w:r w:rsidRPr="36A732F8">
        <w:rPr>
          <w:b/>
          <w:bCs/>
          <w:sz w:val="24"/>
          <w:szCs w:val="24"/>
        </w:rPr>
        <w:t xml:space="preserve">process  </w:t>
      </w:r>
      <w:r w:rsidR="5ECC6596" w:rsidRPr="36A732F8">
        <w:rPr>
          <w:b/>
          <w:bCs/>
          <w:sz w:val="24"/>
          <w:szCs w:val="24"/>
        </w:rPr>
        <w:t>------------------------------------------------------------------------------</w:t>
      </w:r>
      <w:proofErr w:type="gramEnd"/>
      <w:r w:rsidR="51EF45EA" w:rsidRPr="36A732F8">
        <w:rPr>
          <w:b/>
          <w:bCs/>
          <w:sz w:val="24"/>
          <w:szCs w:val="24"/>
        </w:rPr>
        <w:t>10-11</w:t>
      </w:r>
    </w:p>
    <w:p w14:paraId="703CE268" w14:textId="489454B0" w:rsidR="174EB8D7" w:rsidRDefault="174EB8D7" w:rsidP="36A732F8">
      <w:pPr>
        <w:bidi w:val="0"/>
        <w:jc w:val="both"/>
        <w:rPr>
          <w:b/>
          <w:bCs/>
          <w:sz w:val="24"/>
          <w:szCs w:val="24"/>
        </w:rPr>
      </w:pPr>
      <w:r w:rsidRPr="36A732F8">
        <w:rPr>
          <w:b/>
          <w:bCs/>
          <w:sz w:val="24"/>
          <w:szCs w:val="24"/>
        </w:rPr>
        <w:t xml:space="preserve">           4.1.3 Constraints to be taken care </w:t>
      </w:r>
      <w:proofErr w:type="gramStart"/>
      <w:r w:rsidRPr="36A732F8">
        <w:rPr>
          <w:b/>
          <w:bCs/>
          <w:sz w:val="24"/>
          <w:szCs w:val="24"/>
        </w:rPr>
        <w:t xml:space="preserve">of  </w:t>
      </w:r>
      <w:r w:rsidR="51EAE931" w:rsidRPr="36A732F8">
        <w:rPr>
          <w:b/>
          <w:bCs/>
          <w:sz w:val="24"/>
          <w:szCs w:val="24"/>
        </w:rPr>
        <w:t>------------------------------------------------------</w:t>
      </w:r>
      <w:r w:rsidR="00A0F3EA" w:rsidRPr="36A732F8">
        <w:rPr>
          <w:b/>
          <w:bCs/>
          <w:sz w:val="24"/>
          <w:szCs w:val="24"/>
        </w:rPr>
        <w:t>-</w:t>
      </w:r>
      <w:proofErr w:type="gramEnd"/>
      <w:r w:rsidR="57AA1E06" w:rsidRPr="36A732F8">
        <w:rPr>
          <w:b/>
          <w:bCs/>
          <w:sz w:val="24"/>
          <w:szCs w:val="24"/>
        </w:rPr>
        <w:t>11-12</w:t>
      </w:r>
    </w:p>
    <w:p w14:paraId="7EC00B2F" w14:textId="0E6AF18E" w:rsidR="7D07C1D3" w:rsidRDefault="7D07C1D3" w:rsidP="36A732F8">
      <w:pPr>
        <w:bidi w:val="0"/>
        <w:jc w:val="both"/>
        <w:rPr>
          <w:b/>
          <w:bCs/>
          <w:sz w:val="24"/>
          <w:szCs w:val="24"/>
        </w:rPr>
      </w:pPr>
      <w:r w:rsidRPr="36A732F8">
        <w:rPr>
          <w:b/>
          <w:bCs/>
          <w:sz w:val="24"/>
          <w:szCs w:val="24"/>
        </w:rPr>
        <w:t xml:space="preserve">     4.2 Product</w:t>
      </w:r>
      <w:r w:rsidR="2E5E315B" w:rsidRPr="36A732F8">
        <w:rPr>
          <w:b/>
          <w:bCs/>
          <w:sz w:val="24"/>
          <w:szCs w:val="24"/>
        </w:rPr>
        <w:t>----------------------------------------------------------------------------------------------</w:t>
      </w:r>
      <w:r w:rsidR="7C8900A4" w:rsidRPr="36A732F8">
        <w:rPr>
          <w:b/>
          <w:bCs/>
          <w:sz w:val="24"/>
          <w:szCs w:val="24"/>
        </w:rPr>
        <w:t>12-20</w:t>
      </w:r>
    </w:p>
    <w:p w14:paraId="744C5E6C" w14:textId="586C388C" w:rsidR="5CC8FD16" w:rsidRDefault="5CC8FD16" w:rsidP="36A732F8">
      <w:pPr>
        <w:bidi w:val="0"/>
        <w:jc w:val="both"/>
        <w:rPr>
          <w:b/>
          <w:bCs/>
          <w:sz w:val="24"/>
          <w:szCs w:val="24"/>
        </w:rPr>
      </w:pPr>
      <w:r w:rsidRPr="36A732F8">
        <w:rPr>
          <w:b/>
          <w:bCs/>
          <w:sz w:val="24"/>
          <w:szCs w:val="24"/>
        </w:rPr>
        <w:t xml:space="preserve">          4.2.1 </w:t>
      </w:r>
      <w:proofErr w:type="gramStart"/>
      <w:r w:rsidRPr="36A732F8">
        <w:rPr>
          <w:b/>
          <w:bCs/>
          <w:sz w:val="24"/>
          <w:szCs w:val="24"/>
        </w:rPr>
        <w:t xml:space="preserve">Requirements  </w:t>
      </w:r>
      <w:r w:rsidR="4A330E2A" w:rsidRPr="36A732F8">
        <w:rPr>
          <w:b/>
          <w:bCs/>
          <w:sz w:val="24"/>
          <w:szCs w:val="24"/>
        </w:rPr>
        <w:t>------------------------------------------------------------------------------</w:t>
      </w:r>
      <w:proofErr w:type="gramEnd"/>
      <w:r w:rsidR="22211170" w:rsidRPr="36A732F8">
        <w:rPr>
          <w:b/>
          <w:bCs/>
          <w:sz w:val="24"/>
          <w:szCs w:val="24"/>
        </w:rPr>
        <w:t>12-13</w:t>
      </w:r>
    </w:p>
    <w:p w14:paraId="1CC591BC" w14:textId="44AECDCB" w:rsidR="5CC8FD16" w:rsidRDefault="5CC8FD16" w:rsidP="36A732F8">
      <w:pPr>
        <w:bidi w:val="0"/>
        <w:jc w:val="both"/>
        <w:rPr>
          <w:b/>
          <w:bCs/>
          <w:sz w:val="24"/>
          <w:szCs w:val="24"/>
        </w:rPr>
      </w:pPr>
      <w:r w:rsidRPr="36A732F8">
        <w:rPr>
          <w:b/>
          <w:bCs/>
          <w:sz w:val="24"/>
          <w:szCs w:val="24"/>
        </w:rPr>
        <w:t xml:space="preserve">          4.2.2 </w:t>
      </w:r>
      <w:proofErr w:type="gramStart"/>
      <w:r w:rsidRPr="36A732F8">
        <w:rPr>
          <w:b/>
          <w:bCs/>
          <w:sz w:val="24"/>
          <w:szCs w:val="24"/>
        </w:rPr>
        <w:t xml:space="preserve">Diagrams  </w:t>
      </w:r>
      <w:r w:rsidR="75DA3081" w:rsidRPr="36A732F8">
        <w:rPr>
          <w:b/>
          <w:bCs/>
          <w:sz w:val="24"/>
          <w:szCs w:val="24"/>
        </w:rPr>
        <w:t>------------------------------------------------------------------------------------</w:t>
      </w:r>
      <w:proofErr w:type="gramEnd"/>
      <w:r w:rsidR="27558B30" w:rsidRPr="36A732F8">
        <w:rPr>
          <w:b/>
          <w:bCs/>
          <w:sz w:val="24"/>
          <w:szCs w:val="24"/>
        </w:rPr>
        <w:t>14-20</w:t>
      </w:r>
    </w:p>
    <w:p w14:paraId="23F10702" w14:textId="29573857" w:rsidR="6BCF5DB7" w:rsidRDefault="6BCF5DB7" w:rsidP="36A732F8">
      <w:pPr>
        <w:bidi w:val="0"/>
        <w:jc w:val="both"/>
        <w:rPr>
          <w:b/>
          <w:bCs/>
          <w:sz w:val="24"/>
          <w:szCs w:val="24"/>
        </w:rPr>
      </w:pPr>
      <w:r w:rsidRPr="36A732F8">
        <w:rPr>
          <w:b/>
          <w:bCs/>
          <w:sz w:val="24"/>
          <w:szCs w:val="24"/>
        </w:rPr>
        <w:t>5. Test</w:t>
      </w:r>
      <w:r w:rsidR="5AF75824" w:rsidRPr="36A732F8">
        <w:rPr>
          <w:b/>
          <w:bCs/>
          <w:sz w:val="24"/>
          <w:szCs w:val="24"/>
        </w:rPr>
        <w:t>ing</w:t>
      </w:r>
      <w:proofErr w:type="gramStart"/>
      <w:r w:rsidR="5AF75824" w:rsidRPr="36A732F8">
        <w:rPr>
          <w:b/>
          <w:bCs/>
          <w:sz w:val="24"/>
          <w:szCs w:val="24"/>
        </w:rPr>
        <w:t>--</w:t>
      </w:r>
      <w:r w:rsidRPr="36A732F8">
        <w:rPr>
          <w:b/>
          <w:bCs/>
          <w:sz w:val="24"/>
          <w:szCs w:val="24"/>
        </w:rPr>
        <w:t xml:space="preserve">  </w:t>
      </w:r>
      <w:r w:rsidR="6A0361DF" w:rsidRPr="36A732F8">
        <w:rPr>
          <w:b/>
          <w:bCs/>
          <w:sz w:val="24"/>
          <w:szCs w:val="24"/>
        </w:rPr>
        <w:t>-------------------------------------------------------------------------------------------------</w:t>
      </w:r>
      <w:proofErr w:type="gramEnd"/>
      <w:r w:rsidR="22A1F9FF" w:rsidRPr="36A732F8">
        <w:rPr>
          <w:b/>
          <w:bCs/>
          <w:sz w:val="24"/>
          <w:szCs w:val="24"/>
        </w:rPr>
        <w:t>21-22</w:t>
      </w:r>
    </w:p>
    <w:p w14:paraId="0111361D" w14:textId="03F55D8B" w:rsidR="6BCF5DB7" w:rsidRDefault="6BCF5DB7" w:rsidP="36A732F8">
      <w:pPr>
        <w:bidi w:val="0"/>
        <w:jc w:val="both"/>
        <w:rPr>
          <w:b/>
          <w:bCs/>
          <w:sz w:val="24"/>
          <w:szCs w:val="24"/>
        </w:rPr>
      </w:pPr>
      <w:r w:rsidRPr="36A732F8">
        <w:rPr>
          <w:b/>
          <w:bCs/>
          <w:sz w:val="24"/>
          <w:szCs w:val="24"/>
        </w:rPr>
        <w:t xml:space="preserve">6. </w:t>
      </w:r>
      <w:r w:rsidR="2B5FF757" w:rsidRPr="36A732F8">
        <w:rPr>
          <w:b/>
          <w:bCs/>
          <w:sz w:val="24"/>
          <w:szCs w:val="24"/>
        </w:rPr>
        <w:t>References -----------------------------------------------------------------------------------------------</w:t>
      </w:r>
      <w:r w:rsidR="7E0B4186" w:rsidRPr="36A732F8">
        <w:rPr>
          <w:b/>
          <w:bCs/>
          <w:sz w:val="24"/>
          <w:szCs w:val="24"/>
        </w:rPr>
        <w:t>--</w:t>
      </w:r>
      <w:r w:rsidR="2B5FF757" w:rsidRPr="36A732F8">
        <w:rPr>
          <w:b/>
          <w:bCs/>
          <w:sz w:val="24"/>
          <w:szCs w:val="24"/>
        </w:rPr>
        <w:t>-</w:t>
      </w:r>
      <w:r w:rsidRPr="36A732F8">
        <w:rPr>
          <w:b/>
          <w:bCs/>
          <w:sz w:val="24"/>
          <w:szCs w:val="24"/>
        </w:rPr>
        <w:t xml:space="preserve"> </w:t>
      </w:r>
      <w:r w:rsidR="72EBE043" w:rsidRPr="36A732F8">
        <w:rPr>
          <w:b/>
          <w:bCs/>
          <w:sz w:val="24"/>
          <w:szCs w:val="24"/>
        </w:rPr>
        <w:t>2</w:t>
      </w:r>
      <w:r w:rsidR="24C75258" w:rsidRPr="36A732F8">
        <w:rPr>
          <w:b/>
          <w:bCs/>
          <w:sz w:val="24"/>
          <w:szCs w:val="24"/>
        </w:rPr>
        <w:t>2</w:t>
      </w:r>
    </w:p>
    <w:p w14:paraId="00C9CE71" w14:textId="10D4137E" w:rsidR="36A732F8" w:rsidRDefault="36A732F8" w:rsidP="36A732F8">
      <w:pPr>
        <w:bidi w:val="0"/>
        <w:rPr>
          <w:sz w:val="24"/>
          <w:szCs w:val="24"/>
        </w:rPr>
      </w:pPr>
    </w:p>
    <w:p w14:paraId="5C5C49D2" w14:textId="77777777" w:rsidR="00E96D25" w:rsidRPr="00A25F96" w:rsidRDefault="00E96D25" w:rsidP="00E96D25">
      <w:pPr>
        <w:bidi w:val="0"/>
        <w:rPr>
          <w:sz w:val="24"/>
          <w:szCs w:val="24"/>
        </w:rPr>
      </w:pPr>
    </w:p>
    <w:p w14:paraId="3F932EC7" w14:textId="77777777" w:rsidR="004A3D65" w:rsidRDefault="004A3D65" w:rsidP="004A3D65">
      <w:pPr>
        <w:bidi w:val="0"/>
        <w:rPr>
          <w:sz w:val="24"/>
          <w:szCs w:val="24"/>
          <w:rtl/>
        </w:rPr>
      </w:pPr>
    </w:p>
    <w:p w14:paraId="1B6482B1" w14:textId="77777777" w:rsidR="00A25F96" w:rsidRDefault="00A25F96" w:rsidP="00A25F96">
      <w:pPr>
        <w:bidi w:val="0"/>
        <w:rPr>
          <w:sz w:val="24"/>
          <w:szCs w:val="24"/>
          <w:rtl/>
        </w:rPr>
      </w:pPr>
    </w:p>
    <w:p w14:paraId="7EC0DDAC" w14:textId="77777777" w:rsidR="00A25F96" w:rsidRDefault="00A25F96" w:rsidP="00A25F96">
      <w:pPr>
        <w:bidi w:val="0"/>
        <w:rPr>
          <w:sz w:val="24"/>
          <w:szCs w:val="24"/>
          <w:rtl/>
        </w:rPr>
      </w:pPr>
    </w:p>
    <w:p w14:paraId="0714CF38" w14:textId="77777777" w:rsidR="00A25F96" w:rsidRDefault="00A25F96" w:rsidP="00A25F96">
      <w:pPr>
        <w:bidi w:val="0"/>
        <w:rPr>
          <w:sz w:val="24"/>
          <w:szCs w:val="24"/>
          <w:rtl/>
        </w:rPr>
      </w:pPr>
    </w:p>
    <w:p w14:paraId="2857EA12" w14:textId="00B7E414" w:rsidR="69849C77" w:rsidRDefault="69849C77" w:rsidP="36A732F8">
      <w:pPr>
        <w:bidi w:val="0"/>
        <w:spacing w:after="60"/>
        <w:rPr>
          <w:sz w:val="24"/>
          <w:szCs w:val="24"/>
          <w:rtl/>
        </w:rPr>
      </w:pPr>
    </w:p>
    <w:p w14:paraId="72A1D488" w14:textId="77777777" w:rsidR="005D6FFD" w:rsidRDefault="005D6FFD" w:rsidP="251A6874">
      <w:pPr>
        <w:tabs>
          <w:tab w:val="left" w:pos="3866"/>
        </w:tabs>
        <w:bidi w:val="0"/>
        <w:spacing w:after="60"/>
        <w:jc w:val="center"/>
        <w:rPr>
          <w:rFonts w:asciiTheme="majorBidi" w:hAnsiTheme="majorBidi" w:cstheme="majorBidi"/>
          <w:b/>
          <w:bCs/>
          <w:sz w:val="24"/>
          <w:szCs w:val="24"/>
        </w:rPr>
      </w:pPr>
    </w:p>
    <w:p w14:paraId="0EC57FE0" w14:textId="77777777" w:rsidR="005D6FFD" w:rsidRDefault="005D6FFD" w:rsidP="005D6FFD">
      <w:pPr>
        <w:tabs>
          <w:tab w:val="left" w:pos="3866"/>
        </w:tabs>
        <w:bidi w:val="0"/>
        <w:spacing w:after="60"/>
        <w:jc w:val="center"/>
        <w:rPr>
          <w:rFonts w:asciiTheme="majorBidi" w:hAnsiTheme="majorBidi" w:cstheme="majorBidi"/>
          <w:b/>
          <w:bCs/>
          <w:sz w:val="24"/>
          <w:szCs w:val="24"/>
        </w:rPr>
      </w:pPr>
    </w:p>
    <w:p w14:paraId="764FCF98" w14:textId="45635520" w:rsidR="5CEF5189" w:rsidRDefault="5CEF5189" w:rsidP="005D6FFD">
      <w:pPr>
        <w:tabs>
          <w:tab w:val="left" w:pos="3866"/>
        </w:tabs>
        <w:bidi w:val="0"/>
        <w:spacing w:after="60"/>
        <w:jc w:val="center"/>
        <w:rPr>
          <w:rFonts w:asciiTheme="majorBidi" w:hAnsiTheme="majorBidi" w:cstheme="majorBidi"/>
          <w:b/>
          <w:bCs/>
          <w:sz w:val="24"/>
          <w:szCs w:val="24"/>
        </w:rPr>
      </w:pPr>
      <w:r w:rsidRPr="251A6874">
        <w:rPr>
          <w:rFonts w:asciiTheme="majorBidi" w:hAnsiTheme="majorBidi" w:cstheme="majorBidi"/>
          <w:b/>
          <w:bCs/>
          <w:sz w:val="24"/>
          <w:szCs w:val="24"/>
        </w:rPr>
        <w:t>Abstract</w:t>
      </w:r>
    </w:p>
    <w:p w14:paraId="00C594EF" w14:textId="77777777" w:rsidR="005D6FFD" w:rsidRDefault="005D6FFD" w:rsidP="005D6FFD">
      <w:pPr>
        <w:tabs>
          <w:tab w:val="left" w:pos="3866"/>
        </w:tabs>
        <w:bidi w:val="0"/>
        <w:spacing w:after="60"/>
        <w:jc w:val="center"/>
        <w:rPr>
          <w:rFonts w:asciiTheme="majorBidi" w:hAnsiTheme="majorBidi" w:cstheme="majorBidi"/>
          <w:b/>
          <w:bCs/>
          <w:sz w:val="24"/>
          <w:szCs w:val="24"/>
        </w:rPr>
      </w:pPr>
    </w:p>
    <w:p w14:paraId="04CF29DD" w14:textId="6CE70745" w:rsidR="5CEF5189" w:rsidRDefault="5CEF5189" w:rsidP="251A6874">
      <w:pPr>
        <w:bidi w:val="0"/>
        <w:jc w:val="both"/>
        <w:rPr>
          <w:rFonts w:ascii="Times New Roman" w:eastAsia="Times New Roman" w:hAnsi="Times New Roman" w:cs="Times New Roman"/>
          <w:color w:val="000000" w:themeColor="text1"/>
          <w:sz w:val="24"/>
          <w:szCs w:val="24"/>
        </w:rPr>
      </w:pPr>
      <w:r w:rsidRPr="251A6874">
        <w:rPr>
          <w:rFonts w:ascii="Times New Roman" w:eastAsia="Times New Roman" w:hAnsi="Times New Roman" w:cs="Times New Roman"/>
          <w:color w:val="000000" w:themeColor="text1"/>
          <w:sz w:val="24"/>
          <w:szCs w:val="24"/>
        </w:rPr>
        <w:t xml:space="preserve">The notification management system described here empowers users to send notifications to targeted recipients without the need for handling or processing responses. It serves as a user-centric platform that enables individuals or groups to disseminate important information, updates, or alerts through various communication channels such as email, SMS, push notifications, or in-app </w:t>
      </w:r>
      <w:r w:rsidR="008F15D9" w:rsidRPr="251A6874">
        <w:rPr>
          <w:rFonts w:ascii="Times New Roman" w:eastAsia="Times New Roman" w:hAnsi="Times New Roman" w:cs="Times New Roman"/>
          <w:color w:val="000000" w:themeColor="text1"/>
          <w:sz w:val="24"/>
          <w:szCs w:val="24"/>
        </w:rPr>
        <w:t>messages. The</w:t>
      </w:r>
      <w:r w:rsidRPr="251A6874">
        <w:rPr>
          <w:rFonts w:ascii="Times New Roman" w:eastAsia="Times New Roman" w:hAnsi="Times New Roman" w:cs="Times New Roman"/>
          <w:color w:val="000000" w:themeColor="text1"/>
          <w:sz w:val="24"/>
          <w:szCs w:val="24"/>
        </w:rPr>
        <w:t xml:space="preserve"> system provides a user-friendly interface through which users can compose and customize notification messages. They can specify the desired timing or schedule for sending the notifications, select the intended recipients or recipient groups, and choose the appropriate delivery channels. The system ensures that notifications are sent according to the users' preferences and predefined </w:t>
      </w:r>
      <w:r w:rsidR="008F15D9" w:rsidRPr="251A6874">
        <w:rPr>
          <w:rFonts w:ascii="Times New Roman" w:eastAsia="Times New Roman" w:hAnsi="Times New Roman" w:cs="Times New Roman"/>
          <w:color w:val="000000" w:themeColor="text1"/>
          <w:sz w:val="24"/>
          <w:szCs w:val="24"/>
        </w:rPr>
        <w:t>schedules. Administrators</w:t>
      </w:r>
      <w:r w:rsidRPr="251A6874">
        <w:rPr>
          <w:rFonts w:ascii="Times New Roman" w:eastAsia="Times New Roman" w:hAnsi="Times New Roman" w:cs="Times New Roman"/>
          <w:color w:val="000000" w:themeColor="text1"/>
          <w:sz w:val="24"/>
          <w:szCs w:val="24"/>
        </w:rPr>
        <w:t xml:space="preserve"> or system operators play a role in configuring the system settings and granting users the necessary permissions to send notifications. They oversee the overall functionality and ensure the smooth operation of the system, but do not directly engage in handling the responses to the notifications. Recipients of the notifications receive the messages through their preferred communication channels. Although they may have the ability to respond to the notifications, the focus of this system is on enabling users to broadcast information rather than managing the ensuing interactions. By providing users with the capability to send notifications without the burden of response handling, the system streamlines communication processes, improves information dissemination, and empowers users to efficiently reach their target audience. It simplifies the sending of notifications, enhancing user </w:t>
      </w:r>
      <w:proofErr w:type="gramStart"/>
      <w:r w:rsidRPr="251A6874">
        <w:rPr>
          <w:rFonts w:ascii="Times New Roman" w:eastAsia="Times New Roman" w:hAnsi="Times New Roman" w:cs="Times New Roman"/>
          <w:color w:val="000000" w:themeColor="text1"/>
          <w:sz w:val="24"/>
          <w:szCs w:val="24"/>
        </w:rPr>
        <w:t>engagement</w:t>
      </w:r>
      <w:proofErr w:type="gramEnd"/>
      <w:r w:rsidRPr="251A6874">
        <w:rPr>
          <w:rFonts w:ascii="Times New Roman" w:eastAsia="Times New Roman" w:hAnsi="Times New Roman" w:cs="Times New Roman"/>
          <w:color w:val="000000" w:themeColor="text1"/>
          <w:sz w:val="24"/>
          <w:szCs w:val="24"/>
        </w:rPr>
        <w:t xml:space="preserve"> and facilitating effective communication within the specified scope of the system's </w:t>
      </w:r>
      <w:commentRangeStart w:id="0"/>
      <w:r w:rsidRPr="251A6874">
        <w:rPr>
          <w:rFonts w:ascii="Times New Roman" w:eastAsia="Times New Roman" w:hAnsi="Times New Roman" w:cs="Times New Roman"/>
          <w:color w:val="000000" w:themeColor="text1"/>
          <w:sz w:val="24"/>
          <w:szCs w:val="24"/>
        </w:rPr>
        <w:t>capabilities</w:t>
      </w:r>
      <w:commentRangeEnd w:id="0"/>
      <w:r w:rsidR="006068A1">
        <w:rPr>
          <w:rStyle w:val="CommentReference"/>
        </w:rPr>
        <w:commentReference w:id="0"/>
      </w:r>
      <w:r w:rsidRPr="251A6874">
        <w:rPr>
          <w:rFonts w:ascii="Times New Roman" w:eastAsia="Times New Roman" w:hAnsi="Times New Roman" w:cs="Times New Roman"/>
          <w:color w:val="000000" w:themeColor="text1"/>
          <w:sz w:val="24"/>
          <w:szCs w:val="24"/>
        </w:rPr>
        <w:t>.</w:t>
      </w:r>
    </w:p>
    <w:p w14:paraId="40D4745C" w14:textId="5000DA1E" w:rsidR="5DA2F7DD" w:rsidRDefault="5DA2F7DD" w:rsidP="251A6874">
      <w:pPr>
        <w:bidi w:val="0"/>
        <w:rPr>
          <w:rtl/>
        </w:rPr>
      </w:pPr>
    </w:p>
    <w:p w14:paraId="3A9DBA84" w14:textId="6D3B0C44" w:rsidR="00366433" w:rsidRPr="00A25F96" w:rsidRDefault="008E3C1D" w:rsidP="005D6FFD">
      <w:pPr>
        <w:pStyle w:val="Heading1"/>
        <w:numPr>
          <w:ilvl w:val="0"/>
          <w:numId w:val="60"/>
        </w:numPr>
        <w:bidi w:val="0"/>
        <w:rPr>
          <w:color w:val="000000" w:themeColor="text1"/>
          <w:rtl/>
          <w:lang w:bidi="ar-SA"/>
        </w:rPr>
      </w:pPr>
      <w:commentRangeStart w:id="1"/>
      <w:commentRangeStart w:id="2"/>
      <w:commentRangeStart w:id="3"/>
      <w:commentRangeStart w:id="4"/>
      <w:r w:rsidRPr="36A732F8">
        <w:rPr>
          <w:color w:val="000000" w:themeColor="text1"/>
        </w:rPr>
        <w:t>Introduction</w:t>
      </w:r>
      <w:commentRangeEnd w:id="1"/>
      <w:r w:rsidR="00AC7D29">
        <w:rPr>
          <w:rStyle w:val="CommentReference"/>
        </w:rPr>
        <w:commentReference w:id="1"/>
      </w:r>
      <w:commentRangeEnd w:id="2"/>
      <w:r w:rsidR="00AC7D29">
        <w:rPr>
          <w:rStyle w:val="CommentReference"/>
        </w:rPr>
        <w:commentReference w:id="2"/>
      </w:r>
      <w:commentRangeEnd w:id="3"/>
      <w:r w:rsidR="00AC7D29">
        <w:rPr>
          <w:rStyle w:val="CommentReference"/>
        </w:rPr>
        <w:commentReference w:id="3"/>
      </w:r>
      <w:commentRangeEnd w:id="4"/>
      <w:r w:rsidR="00AC7D29">
        <w:rPr>
          <w:rStyle w:val="CommentReference"/>
        </w:rPr>
        <w:commentReference w:id="4"/>
      </w:r>
      <w:commentRangeStart w:id="5"/>
      <w:commentRangeEnd w:id="5"/>
      <w:r w:rsidR="00AC7D29">
        <w:rPr>
          <w:rStyle w:val="CommentReference"/>
        </w:rPr>
        <w:commentReference w:id="5"/>
      </w:r>
    </w:p>
    <w:p w14:paraId="12FDFCB9" w14:textId="74F3FCAD" w:rsidR="36A732F8" w:rsidRDefault="36A732F8" w:rsidP="36A732F8">
      <w:pPr>
        <w:bidi w:val="0"/>
      </w:pPr>
    </w:p>
    <w:p w14:paraId="41B9D0CC" w14:textId="1898FD43" w:rsidR="00A41E38" w:rsidDel="00554ED7" w:rsidRDefault="00E30C20" w:rsidP="0088683F">
      <w:pPr>
        <w:tabs>
          <w:tab w:val="left" w:pos="3866"/>
        </w:tabs>
        <w:bidi w:val="0"/>
        <w:spacing w:line="240" w:lineRule="auto"/>
        <w:jc w:val="both"/>
        <w:rPr>
          <w:del w:id="6" w:author="נטליה לוי" w:date="2023-06-22T11:11:00Z"/>
          <w:rFonts w:asciiTheme="majorBidi" w:hAnsiTheme="majorBidi" w:cstheme="majorBidi"/>
          <w:sz w:val="24"/>
          <w:szCs w:val="24"/>
        </w:rPr>
      </w:pPr>
      <w:del w:id="7" w:author="נטליה לוי" w:date="2023-06-22T11:10:00Z">
        <w:r w:rsidRPr="00A25F96" w:rsidDel="006068A1">
          <w:rPr>
            <w:rFonts w:asciiTheme="majorBidi" w:hAnsiTheme="majorBidi" w:cstheme="majorBidi"/>
            <w:sz w:val="24"/>
            <w:szCs w:val="24"/>
          </w:rPr>
          <w:delText xml:space="preserve"> </w:delText>
        </w:r>
      </w:del>
      <w:r w:rsidRPr="00A25F96">
        <w:rPr>
          <w:rFonts w:asciiTheme="majorBidi" w:hAnsiTheme="majorBidi" w:cstheme="majorBidi"/>
          <w:sz w:val="24"/>
          <w:szCs w:val="24"/>
        </w:rPr>
        <w:t xml:space="preserve">With the abundance of information available to us, it's easy to miss important messages and updates. </w:t>
      </w:r>
      <w:r w:rsidR="00DC14AE">
        <w:rPr>
          <w:rFonts w:asciiTheme="majorBidi" w:hAnsiTheme="majorBidi" w:cstheme="majorBidi" w:hint="cs"/>
          <w:sz w:val="24"/>
          <w:szCs w:val="24"/>
        </w:rPr>
        <w:t>N</w:t>
      </w:r>
      <w:r w:rsidR="00DC14AE" w:rsidRPr="00521569">
        <w:rPr>
          <w:rFonts w:asciiTheme="majorBidi" w:hAnsiTheme="majorBidi" w:cstheme="majorBidi"/>
          <w:sz w:val="24"/>
          <w:szCs w:val="24"/>
        </w:rPr>
        <w:t xml:space="preserve">otification management </w:t>
      </w:r>
      <w:proofErr w:type="gramStart"/>
      <w:r w:rsidR="00DC14AE" w:rsidRPr="00521569">
        <w:rPr>
          <w:rFonts w:asciiTheme="majorBidi" w:hAnsiTheme="majorBidi" w:cstheme="majorBidi"/>
          <w:sz w:val="24"/>
          <w:szCs w:val="24"/>
        </w:rPr>
        <w:t xml:space="preserve">system </w:t>
      </w:r>
      <w:r w:rsidRPr="00A25F96">
        <w:rPr>
          <w:rFonts w:asciiTheme="majorBidi" w:hAnsiTheme="majorBidi" w:cstheme="majorBidi"/>
          <w:sz w:val="24"/>
          <w:szCs w:val="24"/>
        </w:rPr>
        <w:t>s</w:t>
      </w:r>
      <w:proofErr w:type="gramEnd"/>
      <w:r w:rsidRPr="00A25F96">
        <w:rPr>
          <w:rFonts w:asciiTheme="majorBidi" w:hAnsiTheme="majorBidi" w:cstheme="majorBidi"/>
          <w:sz w:val="24"/>
          <w:szCs w:val="24"/>
        </w:rPr>
        <w:t xml:space="preserve"> can help users stay on top of important information by delivering timely and relevant notifications to them. In some cases, users may not be aware of important events or updates relevant to them. </w:t>
      </w:r>
      <w:r w:rsidR="00AC5FAE">
        <w:rPr>
          <w:rFonts w:asciiTheme="majorBidi" w:hAnsiTheme="majorBidi" w:cstheme="majorBidi" w:hint="cs"/>
          <w:sz w:val="24"/>
          <w:szCs w:val="24"/>
        </w:rPr>
        <w:t>N</w:t>
      </w:r>
      <w:r w:rsidR="00AC5FAE" w:rsidRPr="00521569">
        <w:rPr>
          <w:rFonts w:asciiTheme="majorBidi" w:hAnsiTheme="majorBidi" w:cstheme="majorBidi"/>
          <w:sz w:val="24"/>
          <w:szCs w:val="24"/>
        </w:rPr>
        <w:t xml:space="preserve">otification management </w:t>
      </w:r>
      <w:proofErr w:type="gramStart"/>
      <w:r w:rsidR="00AC5FAE" w:rsidRPr="00521569">
        <w:rPr>
          <w:rFonts w:asciiTheme="majorBidi" w:hAnsiTheme="majorBidi" w:cstheme="majorBidi"/>
          <w:sz w:val="24"/>
          <w:szCs w:val="24"/>
        </w:rPr>
        <w:t xml:space="preserve">system </w:t>
      </w:r>
      <w:proofErr w:type="spellStart"/>
      <w:r w:rsidRPr="00A25F96">
        <w:rPr>
          <w:rFonts w:asciiTheme="majorBidi" w:hAnsiTheme="majorBidi" w:cstheme="majorBidi"/>
          <w:sz w:val="24"/>
          <w:szCs w:val="24"/>
        </w:rPr>
        <w:t>s</w:t>
      </w:r>
      <w:proofErr w:type="gramEnd"/>
      <w:r w:rsidRPr="00A25F96">
        <w:rPr>
          <w:rFonts w:asciiTheme="majorBidi" w:hAnsiTheme="majorBidi" w:cstheme="majorBidi"/>
          <w:sz w:val="24"/>
          <w:szCs w:val="24"/>
        </w:rPr>
        <w:t xml:space="preserve"> can</w:t>
      </w:r>
      <w:proofErr w:type="spellEnd"/>
      <w:r w:rsidRPr="00A25F96">
        <w:rPr>
          <w:rFonts w:asciiTheme="majorBidi" w:hAnsiTheme="majorBidi" w:cstheme="majorBidi"/>
          <w:sz w:val="24"/>
          <w:szCs w:val="24"/>
        </w:rPr>
        <w:t xml:space="preserve"> bridge this communication gap by</w:t>
      </w:r>
      <w:r w:rsidR="00C132C4">
        <w:rPr>
          <w:rFonts w:asciiTheme="majorBidi" w:hAnsiTheme="majorBidi" w:cstheme="majorBidi"/>
          <w:sz w:val="24"/>
          <w:szCs w:val="24"/>
        </w:rPr>
        <w:t xml:space="preserve"> </w:t>
      </w:r>
      <w:r w:rsidRPr="00A25F96">
        <w:rPr>
          <w:rFonts w:asciiTheme="majorBidi" w:hAnsiTheme="majorBidi" w:cstheme="majorBidi"/>
          <w:sz w:val="24"/>
          <w:szCs w:val="24"/>
        </w:rPr>
        <w:t>delivering notifications directly to users, even if they are not actively using</w:t>
      </w:r>
      <w:r w:rsidR="00AC7D29">
        <w:rPr>
          <w:rFonts w:asciiTheme="majorBidi" w:hAnsiTheme="majorBidi" w:cstheme="majorBidi"/>
          <w:sz w:val="24"/>
          <w:szCs w:val="24"/>
        </w:rPr>
        <w:t xml:space="preserve"> the system</w:t>
      </w:r>
      <w:r w:rsidRPr="00A25F96">
        <w:rPr>
          <w:rFonts w:asciiTheme="majorBidi" w:hAnsiTheme="majorBidi" w:cstheme="majorBidi"/>
          <w:sz w:val="24"/>
          <w:szCs w:val="24"/>
        </w:rPr>
        <w:t>.</w:t>
      </w:r>
      <w:r w:rsidR="00395E09">
        <w:rPr>
          <w:rFonts w:asciiTheme="majorBidi" w:hAnsiTheme="majorBidi" w:cstheme="majorBidi"/>
          <w:sz w:val="24"/>
          <w:szCs w:val="24"/>
        </w:rPr>
        <w:t xml:space="preserve"> </w:t>
      </w:r>
      <w:proofErr w:type="gramStart"/>
      <w:r w:rsidRPr="00A25F96">
        <w:rPr>
          <w:rFonts w:asciiTheme="majorBidi" w:hAnsiTheme="majorBidi" w:cstheme="majorBidi"/>
          <w:sz w:val="24"/>
          <w:szCs w:val="24"/>
        </w:rPr>
        <w:t>In order to</w:t>
      </w:r>
      <w:proofErr w:type="gramEnd"/>
      <w:r w:rsidRPr="00A25F96">
        <w:rPr>
          <w:rFonts w:asciiTheme="majorBidi" w:hAnsiTheme="majorBidi" w:cstheme="majorBidi"/>
          <w:sz w:val="24"/>
          <w:szCs w:val="24"/>
        </w:rPr>
        <w:t xml:space="preserve"> keep users engaged, it's important to provide them with timely and relevant updates.</w:t>
      </w:r>
      <w:r w:rsidR="00AC5FAE">
        <w:rPr>
          <w:rFonts w:asciiTheme="majorBidi" w:hAnsiTheme="majorBidi" w:cstheme="majorBidi" w:hint="cs"/>
          <w:sz w:val="24"/>
          <w:szCs w:val="24"/>
          <w:rtl/>
        </w:rPr>
        <w:t xml:space="preserve"> </w:t>
      </w:r>
      <w:r w:rsidR="00AC5FAE">
        <w:rPr>
          <w:rFonts w:asciiTheme="majorBidi" w:hAnsiTheme="majorBidi" w:cstheme="majorBidi" w:hint="cs"/>
          <w:sz w:val="24"/>
          <w:szCs w:val="24"/>
        </w:rPr>
        <w:t>N</w:t>
      </w:r>
      <w:r w:rsidR="00AC5FAE" w:rsidRPr="00521569">
        <w:rPr>
          <w:rFonts w:asciiTheme="majorBidi" w:hAnsiTheme="majorBidi" w:cstheme="majorBidi"/>
          <w:sz w:val="24"/>
          <w:szCs w:val="24"/>
        </w:rPr>
        <w:t>otification management system</w:t>
      </w:r>
      <w:r w:rsidRPr="00A25F96">
        <w:rPr>
          <w:rFonts w:asciiTheme="majorBidi" w:hAnsiTheme="majorBidi" w:cstheme="majorBidi"/>
          <w:sz w:val="24"/>
          <w:szCs w:val="24"/>
        </w:rPr>
        <w:t xml:space="preserve">s can help improve user engagement by delivering notifications that are tailored to the user's interests and </w:t>
      </w:r>
      <w:r w:rsidR="00F95351" w:rsidRPr="00A25F96">
        <w:rPr>
          <w:rFonts w:asciiTheme="majorBidi" w:hAnsiTheme="majorBidi" w:cstheme="majorBidi"/>
          <w:sz w:val="24"/>
          <w:szCs w:val="24"/>
        </w:rPr>
        <w:t>preferences.</w:t>
      </w:r>
      <w:r w:rsidR="00F95351">
        <w:rPr>
          <w:rFonts w:asciiTheme="majorBidi" w:hAnsiTheme="majorBidi" w:cstheme="majorBidi"/>
          <w:sz w:val="24"/>
          <w:szCs w:val="24"/>
        </w:rPr>
        <w:t xml:space="preserve"> To</w:t>
      </w:r>
      <w:r w:rsidR="00D55929">
        <w:rPr>
          <w:rFonts w:asciiTheme="majorBidi" w:hAnsiTheme="majorBidi" w:cstheme="majorBidi"/>
          <w:sz w:val="24"/>
          <w:szCs w:val="24"/>
        </w:rPr>
        <w:t xml:space="preserve"> solve the </w:t>
      </w:r>
      <w:r w:rsidR="0058370D">
        <w:rPr>
          <w:rFonts w:asciiTheme="majorBidi" w:hAnsiTheme="majorBidi" w:cstheme="majorBidi"/>
          <w:sz w:val="24"/>
          <w:szCs w:val="24"/>
        </w:rPr>
        <w:t>problem,</w:t>
      </w:r>
      <w:r w:rsidR="00480B4D">
        <w:rPr>
          <w:rFonts w:asciiTheme="majorBidi" w:hAnsiTheme="majorBidi" w:cstheme="majorBidi"/>
          <w:sz w:val="24"/>
          <w:szCs w:val="24"/>
        </w:rPr>
        <w:t xml:space="preserve"> </w:t>
      </w:r>
      <w:r w:rsidR="00AC7D29">
        <w:rPr>
          <w:rFonts w:asciiTheme="majorBidi" w:hAnsiTheme="majorBidi" w:cstheme="majorBidi"/>
          <w:sz w:val="24"/>
          <w:szCs w:val="24"/>
        </w:rPr>
        <w:t>our</w:t>
      </w:r>
      <w:r w:rsidR="00480B4D">
        <w:rPr>
          <w:rFonts w:asciiTheme="majorBidi" w:hAnsiTheme="majorBidi" w:cstheme="majorBidi"/>
          <w:sz w:val="24"/>
          <w:szCs w:val="24"/>
        </w:rPr>
        <w:t xml:space="preserve"> </w:t>
      </w:r>
      <w:r w:rsidR="005C1847">
        <w:rPr>
          <w:rFonts w:asciiTheme="majorBidi" w:hAnsiTheme="majorBidi" w:cstheme="majorBidi"/>
          <w:sz w:val="24"/>
          <w:szCs w:val="24"/>
        </w:rPr>
        <w:t xml:space="preserve">notification management system </w:t>
      </w:r>
      <w:r w:rsidR="00AC7D29">
        <w:rPr>
          <w:rFonts w:asciiTheme="majorBidi" w:hAnsiTheme="majorBidi" w:cstheme="majorBidi"/>
          <w:sz w:val="24"/>
          <w:szCs w:val="24"/>
        </w:rPr>
        <w:t xml:space="preserve">will </w:t>
      </w:r>
      <w:r w:rsidR="005C1847">
        <w:rPr>
          <w:rFonts w:asciiTheme="majorBidi" w:hAnsiTheme="majorBidi" w:cstheme="majorBidi"/>
          <w:sz w:val="24"/>
          <w:szCs w:val="24"/>
        </w:rPr>
        <w:t>he</w:t>
      </w:r>
      <w:r w:rsidR="00E21768">
        <w:rPr>
          <w:rFonts w:asciiTheme="majorBidi" w:hAnsiTheme="majorBidi" w:cstheme="majorBidi"/>
          <w:sz w:val="24"/>
          <w:szCs w:val="24"/>
        </w:rPr>
        <w:t>l</w:t>
      </w:r>
      <w:r w:rsidR="005C1847">
        <w:rPr>
          <w:rFonts w:asciiTheme="majorBidi" w:hAnsiTheme="majorBidi" w:cstheme="majorBidi"/>
          <w:sz w:val="24"/>
          <w:szCs w:val="24"/>
        </w:rPr>
        <w:t>p users</w:t>
      </w:r>
      <w:r w:rsidR="00E21768">
        <w:rPr>
          <w:rFonts w:asciiTheme="majorBidi" w:hAnsiTheme="majorBidi" w:cstheme="majorBidi"/>
          <w:sz w:val="24"/>
          <w:szCs w:val="24"/>
        </w:rPr>
        <w:t xml:space="preserve"> </w:t>
      </w:r>
      <w:proofErr w:type="gramStart"/>
      <w:r w:rsidR="00B61F2C">
        <w:rPr>
          <w:rFonts w:asciiTheme="majorBidi" w:hAnsiTheme="majorBidi" w:cstheme="majorBidi"/>
          <w:sz w:val="24"/>
          <w:szCs w:val="24"/>
        </w:rPr>
        <w:t>avoid</w:t>
      </w:r>
      <w:r w:rsidR="00AC7D29">
        <w:rPr>
          <w:rFonts w:asciiTheme="majorBidi" w:hAnsiTheme="majorBidi" w:cstheme="majorBidi"/>
          <w:sz w:val="24"/>
          <w:szCs w:val="24"/>
        </w:rPr>
        <w:t>ing</w:t>
      </w:r>
      <w:proofErr w:type="gramEnd"/>
      <w:r w:rsidR="00B61F2C">
        <w:rPr>
          <w:rFonts w:asciiTheme="majorBidi" w:hAnsiTheme="majorBidi" w:cstheme="majorBidi"/>
          <w:sz w:val="24"/>
          <w:szCs w:val="24"/>
        </w:rPr>
        <w:t xml:space="preserve"> t</w:t>
      </w:r>
      <w:r w:rsidR="00AA172D">
        <w:rPr>
          <w:rFonts w:asciiTheme="majorBidi" w:hAnsiTheme="majorBidi" w:cstheme="majorBidi"/>
          <w:sz w:val="24"/>
          <w:szCs w:val="24"/>
        </w:rPr>
        <w:t>hese problems</w:t>
      </w:r>
      <w:r w:rsidR="00B2704A">
        <w:rPr>
          <w:rFonts w:asciiTheme="majorBidi" w:hAnsiTheme="majorBidi" w:cstheme="majorBidi"/>
          <w:sz w:val="24"/>
          <w:szCs w:val="24"/>
        </w:rPr>
        <w:t xml:space="preserve">. </w:t>
      </w:r>
      <w:r w:rsidR="00AC7D29">
        <w:rPr>
          <w:rFonts w:asciiTheme="majorBidi" w:hAnsiTheme="majorBidi" w:cstheme="majorBidi"/>
          <w:sz w:val="24"/>
          <w:szCs w:val="24"/>
        </w:rPr>
        <w:t xml:space="preserve">The system </w:t>
      </w:r>
      <w:r w:rsidR="00B2704A">
        <w:rPr>
          <w:rFonts w:asciiTheme="majorBidi" w:hAnsiTheme="majorBidi" w:cstheme="majorBidi"/>
          <w:sz w:val="24"/>
          <w:szCs w:val="24"/>
        </w:rPr>
        <w:t xml:space="preserve">will help </w:t>
      </w:r>
      <w:r w:rsidR="00AC7D29">
        <w:rPr>
          <w:rFonts w:asciiTheme="majorBidi" w:hAnsiTheme="majorBidi" w:cstheme="majorBidi"/>
          <w:sz w:val="24"/>
          <w:szCs w:val="24"/>
        </w:rPr>
        <w:t>various</w:t>
      </w:r>
      <w:r w:rsidR="00B2704A">
        <w:rPr>
          <w:rFonts w:asciiTheme="majorBidi" w:hAnsiTheme="majorBidi" w:cstheme="majorBidi"/>
          <w:sz w:val="24"/>
          <w:szCs w:val="24"/>
        </w:rPr>
        <w:t xml:space="preserve"> </w:t>
      </w:r>
      <w:r w:rsidR="009E5640">
        <w:rPr>
          <w:rFonts w:asciiTheme="majorBidi" w:hAnsiTheme="majorBidi" w:cstheme="majorBidi"/>
          <w:sz w:val="24"/>
          <w:szCs w:val="24"/>
        </w:rPr>
        <w:t>stakeholders</w:t>
      </w:r>
      <w:r w:rsidR="0058370D">
        <w:rPr>
          <w:rFonts w:asciiTheme="majorBidi" w:hAnsiTheme="majorBidi" w:cstheme="majorBidi"/>
          <w:sz w:val="24"/>
          <w:szCs w:val="24"/>
        </w:rPr>
        <w:t>:</w:t>
      </w:r>
      <w:r w:rsidR="005C1847">
        <w:rPr>
          <w:rFonts w:asciiTheme="majorBidi" w:hAnsiTheme="majorBidi" w:cstheme="majorBidi"/>
          <w:sz w:val="24"/>
          <w:szCs w:val="24"/>
        </w:rPr>
        <w:t xml:space="preserve"> </w:t>
      </w:r>
      <w:r w:rsidR="00A41E38">
        <w:rPr>
          <w:rFonts w:asciiTheme="majorBidi" w:hAnsiTheme="majorBidi" w:cstheme="majorBidi"/>
          <w:sz w:val="24"/>
          <w:szCs w:val="24"/>
        </w:rPr>
        <w:t xml:space="preserve">(1) </w:t>
      </w:r>
      <w:r w:rsidR="009B43BC" w:rsidRPr="0058370D">
        <w:rPr>
          <w:rFonts w:asciiTheme="majorBidi" w:hAnsiTheme="majorBidi" w:cstheme="majorBidi"/>
          <w:sz w:val="24"/>
          <w:szCs w:val="24"/>
        </w:rPr>
        <w:t>Business owners</w:t>
      </w:r>
      <w:r w:rsidR="00304D32">
        <w:rPr>
          <w:rFonts w:asciiTheme="majorBidi" w:hAnsiTheme="majorBidi" w:cstheme="majorBidi"/>
          <w:sz w:val="24"/>
          <w:szCs w:val="24"/>
        </w:rPr>
        <w:t xml:space="preserve"> </w:t>
      </w:r>
      <w:r w:rsidR="00304D32" w:rsidRPr="00A25F96">
        <w:rPr>
          <w:rFonts w:asciiTheme="majorBidi" w:hAnsiTheme="majorBidi" w:cstheme="majorBidi"/>
          <w:sz w:val="24"/>
          <w:szCs w:val="24"/>
        </w:rPr>
        <w:t xml:space="preserve">by helping them stay connected with their customers and keep them engaged with their products or services. </w:t>
      </w:r>
      <w:r w:rsidR="00304D32">
        <w:rPr>
          <w:rFonts w:asciiTheme="majorBidi" w:hAnsiTheme="majorBidi" w:cstheme="majorBidi"/>
          <w:sz w:val="24"/>
          <w:szCs w:val="24"/>
        </w:rPr>
        <w:t>Moreover, it can</w:t>
      </w:r>
      <w:r w:rsidR="00304D32" w:rsidRPr="00A25F96">
        <w:rPr>
          <w:rFonts w:asciiTheme="majorBidi" w:hAnsiTheme="majorBidi" w:cstheme="majorBidi"/>
          <w:sz w:val="24"/>
          <w:szCs w:val="24"/>
        </w:rPr>
        <w:t xml:space="preserve"> help businesses </w:t>
      </w:r>
      <w:r w:rsidR="00304D32">
        <w:rPr>
          <w:rFonts w:asciiTheme="majorBidi" w:hAnsiTheme="majorBidi" w:cstheme="majorBidi"/>
          <w:sz w:val="24"/>
          <w:szCs w:val="24"/>
        </w:rPr>
        <w:t xml:space="preserve">to </w:t>
      </w:r>
      <w:r w:rsidR="00304D32" w:rsidRPr="00A25F96">
        <w:rPr>
          <w:rFonts w:asciiTheme="majorBidi" w:hAnsiTheme="majorBidi" w:cstheme="majorBidi"/>
          <w:sz w:val="24"/>
          <w:szCs w:val="24"/>
        </w:rPr>
        <w:t xml:space="preserve">improve their customer service by sending timely notifications </w:t>
      </w:r>
      <w:r w:rsidR="00304D32">
        <w:rPr>
          <w:rFonts w:asciiTheme="majorBidi" w:hAnsiTheme="majorBidi" w:cstheme="majorBidi"/>
          <w:sz w:val="24"/>
          <w:szCs w:val="24"/>
        </w:rPr>
        <w:t>regarding</w:t>
      </w:r>
      <w:r w:rsidR="00304D32" w:rsidRPr="00A25F96">
        <w:rPr>
          <w:rFonts w:asciiTheme="majorBidi" w:hAnsiTheme="majorBidi" w:cstheme="majorBidi"/>
          <w:sz w:val="24"/>
          <w:szCs w:val="24"/>
        </w:rPr>
        <w:t xml:space="preserve"> order updates, promotions, and other important information.</w:t>
      </w:r>
      <w:r w:rsidR="000A69F7" w:rsidRPr="0058370D">
        <w:rPr>
          <w:rFonts w:asciiTheme="majorBidi" w:hAnsiTheme="majorBidi" w:cstheme="majorBidi"/>
          <w:sz w:val="24"/>
          <w:szCs w:val="24"/>
        </w:rPr>
        <w:t xml:space="preserve"> </w:t>
      </w:r>
      <w:r w:rsidR="00304D32">
        <w:rPr>
          <w:rFonts w:asciiTheme="majorBidi" w:hAnsiTheme="majorBidi" w:cstheme="majorBidi"/>
          <w:sz w:val="24"/>
          <w:szCs w:val="24"/>
        </w:rPr>
        <w:t xml:space="preserve">(2) </w:t>
      </w:r>
      <w:r w:rsidR="000A69F7" w:rsidRPr="0058370D">
        <w:rPr>
          <w:rFonts w:asciiTheme="majorBidi" w:hAnsiTheme="majorBidi" w:cstheme="majorBidi"/>
          <w:sz w:val="24"/>
          <w:szCs w:val="24"/>
        </w:rPr>
        <w:t>Marketing and sales teams</w:t>
      </w:r>
      <w:r w:rsidR="00304D32">
        <w:rPr>
          <w:rFonts w:asciiTheme="majorBidi" w:hAnsiTheme="majorBidi" w:cstheme="majorBidi"/>
          <w:sz w:val="24"/>
          <w:szCs w:val="24"/>
        </w:rPr>
        <w:t xml:space="preserve"> </w:t>
      </w:r>
      <w:r w:rsidR="00304D32" w:rsidRPr="00A25F96">
        <w:rPr>
          <w:rFonts w:asciiTheme="majorBidi" w:hAnsiTheme="majorBidi" w:cstheme="majorBidi"/>
          <w:sz w:val="24"/>
          <w:szCs w:val="24"/>
        </w:rPr>
        <w:t>by using it to send targeted</w:t>
      </w:r>
      <w:r w:rsidR="00304D32">
        <w:rPr>
          <w:rFonts w:asciiTheme="majorBidi" w:hAnsiTheme="majorBidi" w:cstheme="majorBidi"/>
          <w:sz w:val="24"/>
          <w:szCs w:val="24"/>
        </w:rPr>
        <w:t xml:space="preserve">, </w:t>
      </w:r>
      <w:r w:rsidR="00304D32" w:rsidRPr="00A25F96">
        <w:rPr>
          <w:rFonts w:asciiTheme="majorBidi" w:hAnsiTheme="majorBidi" w:cstheme="majorBidi"/>
          <w:sz w:val="24"/>
          <w:szCs w:val="24"/>
        </w:rPr>
        <w:t>personalized notifications based on the user's behavior and interests to their customers</w:t>
      </w:r>
      <w:r w:rsidR="00304D32">
        <w:rPr>
          <w:rFonts w:asciiTheme="majorBidi" w:hAnsiTheme="majorBidi" w:cstheme="majorBidi"/>
          <w:sz w:val="24"/>
          <w:szCs w:val="24"/>
        </w:rPr>
        <w:t xml:space="preserve">, which will </w:t>
      </w:r>
      <w:r w:rsidR="00304D32" w:rsidRPr="00A25F96">
        <w:rPr>
          <w:rFonts w:asciiTheme="majorBidi" w:hAnsiTheme="majorBidi" w:cstheme="majorBidi"/>
          <w:sz w:val="24"/>
          <w:szCs w:val="24"/>
        </w:rPr>
        <w:t>improve their conversion rates.</w:t>
      </w:r>
      <w:r w:rsidR="000A69F7" w:rsidRPr="0058370D">
        <w:rPr>
          <w:rFonts w:asciiTheme="majorBidi" w:hAnsiTheme="majorBidi" w:cstheme="majorBidi"/>
          <w:sz w:val="24"/>
          <w:szCs w:val="24"/>
        </w:rPr>
        <w:t xml:space="preserve"> </w:t>
      </w:r>
      <w:r w:rsidR="00304D32">
        <w:rPr>
          <w:rFonts w:asciiTheme="majorBidi" w:hAnsiTheme="majorBidi" w:cstheme="majorBidi"/>
          <w:sz w:val="24"/>
          <w:szCs w:val="24"/>
        </w:rPr>
        <w:t xml:space="preserve">(3) </w:t>
      </w:r>
      <w:r w:rsidR="000A69F7" w:rsidRPr="0058370D">
        <w:rPr>
          <w:rFonts w:asciiTheme="majorBidi" w:hAnsiTheme="majorBidi" w:cstheme="majorBidi"/>
          <w:sz w:val="24"/>
          <w:szCs w:val="24"/>
        </w:rPr>
        <w:t>IT departments</w:t>
      </w:r>
      <w:r w:rsidR="00304D32">
        <w:rPr>
          <w:rFonts w:asciiTheme="majorBidi" w:hAnsiTheme="majorBidi" w:cstheme="majorBidi"/>
          <w:sz w:val="24"/>
          <w:szCs w:val="24"/>
        </w:rPr>
        <w:t xml:space="preserve"> </w:t>
      </w:r>
      <w:r w:rsidR="00304D32" w:rsidRPr="00A25F96">
        <w:rPr>
          <w:rFonts w:asciiTheme="majorBidi" w:hAnsiTheme="majorBidi" w:cstheme="majorBidi"/>
          <w:sz w:val="24"/>
          <w:szCs w:val="24"/>
        </w:rPr>
        <w:t xml:space="preserve">by using it to monitor and manage their systems and </w:t>
      </w:r>
      <w:r w:rsidR="00882AAE" w:rsidRPr="00A25F96">
        <w:rPr>
          <w:rFonts w:asciiTheme="majorBidi" w:hAnsiTheme="majorBidi" w:cstheme="majorBidi"/>
          <w:sz w:val="24"/>
          <w:szCs w:val="24"/>
        </w:rPr>
        <w:t>application</w:t>
      </w:r>
      <w:r w:rsidR="00304D32">
        <w:rPr>
          <w:rFonts w:asciiTheme="majorBidi" w:hAnsiTheme="majorBidi" w:cstheme="majorBidi"/>
          <w:sz w:val="24"/>
          <w:szCs w:val="24"/>
        </w:rPr>
        <w:t xml:space="preserve"> purpose to </w:t>
      </w:r>
      <w:r w:rsidR="00304D32" w:rsidRPr="00A25F96">
        <w:rPr>
          <w:rFonts w:asciiTheme="majorBidi" w:hAnsiTheme="majorBidi" w:cstheme="majorBidi"/>
          <w:sz w:val="24"/>
          <w:szCs w:val="24"/>
        </w:rPr>
        <w:t>detect and respond to issues quickly and efficiently, reducing downtime and improving performance.</w:t>
      </w:r>
      <w:r w:rsidR="000A69F7" w:rsidRPr="0058370D">
        <w:rPr>
          <w:rFonts w:asciiTheme="majorBidi" w:hAnsiTheme="majorBidi" w:cstheme="majorBidi"/>
          <w:sz w:val="24"/>
          <w:szCs w:val="24"/>
        </w:rPr>
        <w:t xml:space="preserve"> </w:t>
      </w:r>
      <w:r w:rsidR="00304D32">
        <w:rPr>
          <w:rFonts w:asciiTheme="majorBidi" w:hAnsiTheme="majorBidi" w:cstheme="majorBidi"/>
          <w:sz w:val="24"/>
          <w:szCs w:val="24"/>
        </w:rPr>
        <w:t xml:space="preserve">(4) </w:t>
      </w:r>
      <w:r w:rsidR="000A69F7" w:rsidRPr="0058370D">
        <w:rPr>
          <w:rFonts w:asciiTheme="majorBidi" w:hAnsiTheme="majorBidi" w:cstheme="majorBidi"/>
          <w:sz w:val="24"/>
          <w:szCs w:val="24"/>
        </w:rPr>
        <w:t>Administrators</w:t>
      </w:r>
      <w:r w:rsidR="00304D32">
        <w:rPr>
          <w:rFonts w:asciiTheme="majorBidi" w:hAnsiTheme="majorBidi" w:cstheme="majorBidi"/>
          <w:sz w:val="24"/>
          <w:szCs w:val="24"/>
        </w:rPr>
        <w:t xml:space="preserve"> </w:t>
      </w:r>
      <w:r w:rsidR="00304D32" w:rsidRPr="00A25F96">
        <w:rPr>
          <w:rFonts w:asciiTheme="majorBidi" w:hAnsiTheme="majorBidi" w:cstheme="majorBidi"/>
          <w:sz w:val="24"/>
          <w:szCs w:val="24"/>
        </w:rPr>
        <w:t xml:space="preserve">by using it to communicate with their users or members. The system can help them send important announcements, updates, and reminders in a timely and </w:t>
      </w:r>
      <w:r w:rsidR="00304D32" w:rsidRPr="00A25F96">
        <w:rPr>
          <w:rFonts w:asciiTheme="majorBidi" w:hAnsiTheme="majorBidi" w:cstheme="majorBidi"/>
          <w:sz w:val="24"/>
          <w:szCs w:val="24"/>
        </w:rPr>
        <w:lastRenderedPageBreak/>
        <w:t>organized manner.</w:t>
      </w:r>
      <w:r w:rsidR="00304D32">
        <w:rPr>
          <w:rFonts w:asciiTheme="majorBidi" w:hAnsiTheme="majorBidi" w:cstheme="majorBidi"/>
          <w:sz w:val="24"/>
          <w:szCs w:val="24"/>
        </w:rPr>
        <w:t xml:space="preserve"> (5) </w:t>
      </w:r>
      <w:r w:rsidR="00304D32" w:rsidRPr="00A25F96">
        <w:rPr>
          <w:rFonts w:asciiTheme="majorBidi" w:hAnsiTheme="majorBidi" w:cstheme="majorBidi"/>
          <w:sz w:val="24"/>
          <w:szCs w:val="24"/>
          <w:u w:val="single"/>
        </w:rPr>
        <w:t>End-users</w:t>
      </w:r>
      <w:r w:rsidR="00304D32">
        <w:rPr>
          <w:rFonts w:asciiTheme="majorBidi" w:hAnsiTheme="majorBidi" w:cstheme="majorBidi"/>
          <w:sz w:val="24"/>
          <w:szCs w:val="24"/>
          <w:u w:val="single"/>
        </w:rPr>
        <w:t xml:space="preserve">, which are </w:t>
      </w:r>
      <w:r w:rsidR="00304D32">
        <w:rPr>
          <w:rFonts w:asciiTheme="majorBidi" w:hAnsiTheme="majorBidi" w:cstheme="majorBidi"/>
          <w:sz w:val="24"/>
          <w:szCs w:val="24"/>
        </w:rPr>
        <w:t>t</w:t>
      </w:r>
      <w:r w:rsidR="00304D32" w:rsidRPr="00A25F96">
        <w:rPr>
          <w:rFonts w:asciiTheme="majorBidi" w:hAnsiTheme="majorBidi" w:cstheme="majorBidi"/>
          <w:sz w:val="24"/>
          <w:szCs w:val="24"/>
        </w:rPr>
        <w:t>he primary beneficiaries of a notification management system</w:t>
      </w:r>
      <w:r w:rsidR="00304D32">
        <w:rPr>
          <w:rFonts w:asciiTheme="majorBidi" w:hAnsiTheme="majorBidi" w:cstheme="majorBidi"/>
          <w:sz w:val="24"/>
          <w:szCs w:val="24"/>
        </w:rPr>
        <w:t xml:space="preserve"> for</w:t>
      </w:r>
      <w:r w:rsidR="00304D32" w:rsidRPr="00A25F96">
        <w:rPr>
          <w:rFonts w:asciiTheme="majorBidi" w:hAnsiTheme="majorBidi" w:cstheme="majorBidi"/>
          <w:sz w:val="24"/>
          <w:szCs w:val="24"/>
        </w:rPr>
        <w:t xml:space="preserve"> receiv</w:t>
      </w:r>
      <w:r w:rsidR="00304D32">
        <w:rPr>
          <w:rFonts w:asciiTheme="majorBidi" w:hAnsiTheme="majorBidi" w:cstheme="majorBidi"/>
          <w:sz w:val="24"/>
          <w:szCs w:val="24"/>
        </w:rPr>
        <w:t>ing</w:t>
      </w:r>
      <w:r w:rsidR="00304D32" w:rsidRPr="00A25F96">
        <w:rPr>
          <w:rFonts w:asciiTheme="majorBidi" w:hAnsiTheme="majorBidi" w:cstheme="majorBidi"/>
          <w:sz w:val="24"/>
          <w:szCs w:val="24"/>
        </w:rPr>
        <w:t xml:space="preserve"> notifications. For example, if the system is a mobile app that sends push notifications, the users of the app benefit from receiving relevant and timely notifications.</w:t>
      </w:r>
      <w:r w:rsidR="00304D32" w:rsidRPr="00A25F96">
        <w:rPr>
          <w:rFonts w:asciiTheme="majorBidi" w:hAnsiTheme="majorBidi" w:cstheme="majorBidi"/>
          <w:sz w:val="24"/>
          <w:szCs w:val="24"/>
        </w:rPr>
        <w:cr/>
      </w:r>
    </w:p>
    <w:p w14:paraId="3B790B30" w14:textId="5D4FF87C" w:rsidR="00E27BC2" w:rsidRPr="00A25F96" w:rsidDel="00554ED7" w:rsidRDefault="00E27BC2" w:rsidP="00554ED7">
      <w:pPr>
        <w:tabs>
          <w:tab w:val="left" w:pos="3866"/>
        </w:tabs>
        <w:bidi w:val="0"/>
        <w:spacing w:line="240" w:lineRule="auto"/>
        <w:jc w:val="both"/>
        <w:rPr>
          <w:del w:id="8" w:author="נטליה לוי" w:date="2023-06-22T11:11:00Z"/>
          <w:rFonts w:asciiTheme="majorBidi" w:hAnsiTheme="majorBidi" w:cstheme="majorBidi"/>
          <w:sz w:val="24"/>
          <w:szCs w:val="24"/>
          <w:lang w:bidi="ar-LB"/>
        </w:rPr>
        <w:pPrChange w:id="9" w:author="נטליה לוי" w:date="2023-06-22T11:11:00Z">
          <w:pPr>
            <w:bidi w:val="0"/>
          </w:pPr>
        </w:pPrChange>
      </w:pPr>
    </w:p>
    <w:p w14:paraId="5B3E4ABA" w14:textId="2B993643" w:rsidR="000118DB" w:rsidRPr="00A25F96" w:rsidDel="00554ED7" w:rsidRDefault="000B2B2D" w:rsidP="00554ED7">
      <w:pPr>
        <w:tabs>
          <w:tab w:val="left" w:pos="3866"/>
        </w:tabs>
        <w:bidi w:val="0"/>
        <w:spacing w:after="0" w:line="240" w:lineRule="auto"/>
        <w:jc w:val="both"/>
        <w:rPr>
          <w:del w:id="10" w:author="נטליה לוי" w:date="2023-06-22T11:11:00Z"/>
          <w:rFonts w:asciiTheme="majorBidi" w:hAnsiTheme="majorBidi" w:cstheme="majorBidi"/>
          <w:sz w:val="24"/>
          <w:szCs w:val="24"/>
        </w:rPr>
        <w:pPrChange w:id="11" w:author="נטליה לוי" w:date="2023-06-22T11:11:00Z">
          <w:pPr>
            <w:tabs>
              <w:tab w:val="left" w:pos="3866"/>
            </w:tabs>
            <w:bidi w:val="0"/>
            <w:spacing w:after="0" w:line="240" w:lineRule="auto"/>
            <w:ind w:left="170"/>
            <w:jc w:val="both"/>
          </w:pPr>
        </w:pPrChange>
      </w:pPr>
      <w:del w:id="12" w:author="נטליה לוי" w:date="2023-06-22T11:11:00Z">
        <w:r w:rsidRPr="00A25F96" w:rsidDel="00554ED7">
          <w:rPr>
            <w:rFonts w:asciiTheme="majorBidi" w:hAnsiTheme="majorBidi" w:cstheme="majorBidi"/>
            <w:sz w:val="24"/>
            <w:szCs w:val="24"/>
          </w:rPr>
          <w:cr/>
        </w:r>
      </w:del>
    </w:p>
    <w:p w14:paraId="01CF2FE7" w14:textId="72D9599E" w:rsidR="00A822B5" w:rsidRPr="00A25F96" w:rsidRDefault="000B2B2D" w:rsidP="00554ED7">
      <w:pPr>
        <w:tabs>
          <w:tab w:val="left" w:pos="3866"/>
        </w:tabs>
        <w:bidi w:val="0"/>
        <w:spacing w:after="0" w:line="240" w:lineRule="auto"/>
        <w:ind w:left="170"/>
        <w:jc w:val="both"/>
        <w:rPr>
          <w:rFonts w:asciiTheme="majorBidi" w:hAnsiTheme="majorBidi" w:cstheme="majorBidi"/>
          <w:sz w:val="24"/>
          <w:szCs w:val="24"/>
          <w:rtl/>
        </w:rPr>
      </w:pPr>
      <w:del w:id="13" w:author="נטליה לוי" w:date="2023-06-22T11:11:00Z">
        <w:r w:rsidRPr="00A25F96" w:rsidDel="00554ED7">
          <w:rPr>
            <w:rFonts w:asciiTheme="majorBidi" w:hAnsiTheme="majorBidi" w:cstheme="majorBidi"/>
            <w:sz w:val="24"/>
            <w:szCs w:val="24"/>
          </w:rPr>
          <w:cr/>
        </w:r>
        <w:r w:rsidRPr="00A25F96" w:rsidDel="00554ED7">
          <w:rPr>
            <w:rFonts w:asciiTheme="majorBidi" w:hAnsiTheme="majorBidi" w:cstheme="majorBidi"/>
            <w:sz w:val="24"/>
            <w:szCs w:val="24"/>
          </w:rPr>
          <w:cr/>
        </w:r>
      </w:del>
    </w:p>
    <w:p w14:paraId="331F407D" w14:textId="0910AFD9" w:rsidR="009B065B" w:rsidRPr="00A25F96" w:rsidRDefault="00105283" w:rsidP="009B065B">
      <w:pPr>
        <w:bidi w:val="0"/>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hint="cs"/>
          <w:sz w:val="24"/>
          <w:szCs w:val="24"/>
        </w:rPr>
        <w:t>T</w:t>
      </w:r>
      <w:r>
        <w:rPr>
          <w:rFonts w:asciiTheme="majorBidi" w:eastAsia="Times New Roman" w:hAnsiTheme="majorBidi" w:cstheme="majorBidi"/>
          <w:sz w:val="24"/>
          <w:szCs w:val="24"/>
        </w:rPr>
        <w:t xml:space="preserve">he </w:t>
      </w:r>
      <w:r w:rsidR="00C972F5" w:rsidRPr="00A25F96">
        <w:rPr>
          <w:rFonts w:asciiTheme="majorBidi" w:eastAsia="Times New Roman" w:hAnsiTheme="majorBidi" w:cstheme="majorBidi"/>
          <w:sz w:val="24"/>
          <w:szCs w:val="24"/>
        </w:rPr>
        <w:t>notification management system</w:t>
      </w:r>
      <w:r w:rsidR="005D5B83">
        <w:rPr>
          <w:rFonts w:asciiTheme="majorBidi" w:eastAsia="Times New Roman" w:hAnsiTheme="majorBidi" w:cstheme="majorBidi"/>
          <w:sz w:val="24"/>
          <w:szCs w:val="24"/>
        </w:rPr>
        <w:t xml:space="preserve"> </w:t>
      </w:r>
      <w:r w:rsidR="00F608DE">
        <w:rPr>
          <w:rFonts w:asciiTheme="majorBidi" w:eastAsia="Times New Roman" w:hAnsiTheme="majorBidi" w:cstheme="majorBidi"/>
          <w:sz w:val="24"/>
          <w:szCs w:val="24"/>
        </w:rPr>
        <w:t>to</w:t>
      </w:r>
      <w:r w:rsidR="00C972F5" w:rsidRPr="00A25F9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in this work will </w:t>
      </w:r>
      <w:commentRangeStart w:id="14"/>
      <w:commentRangeStart w:id="15"/>
      <w:r w:rsidR="00C972F5" w:rsidRPr="00A25F96">
        <w:rPr>
          <w:rFonts w:asciiTheme="majorBidi" w:eastAsia="Times New Roman" w:hAnsiTheme="majorBidi" w:cstheme="majorBidi"/>
          <w:sz w:val="24"/>
          <w:szCs w:val="24"/>
        </w:rPr>
        <w:t>include</w:t>
      </w:r>
      <w:commentRangeEnd w:id="14"/>
      <w:r w:rsidR="00D66359" w:rsidRPr="00A25F96">
        <w:rPr>
          <w:rStyle w:val="CommentReference"/>
          <w:sz w:val="24"/>
          <w:szCs w:val="24"/>
          <w:rtl/>
        </w:rPr>
        <w:commentReference w:id="14"/>
      </w:r>
      <w:commentRangeEnd w:id="15"/>
      <w:r w:rsidR="00CB0E44">
        <w:rPr>
          <w:rStyle w:val="CommentReference"/>
        </w:rPr>
        <w:commentReference w:id="15"/>
      </w:r>
      <w:r>
        <w:rPr>
          <w:rFonts w:asciiTheme="majorBidi" w:eastAsia="Times New Roman" w:hAnsiTheme="majorBidi" w:cstheme="majorBidi"/>
          <w:sz w:val="24"/>
          <w:szCs w:val="24"/>
        </w:rPr>
        <w:t xml:space="preserve"> the following </w:t>
      </w:r>
      <w:r w:rsidRPr="00A25F96">
        <w:rPr>
          <w:rFonts w:asciiTheme="majorBidi" w:eastAsia="Times New Roman" w:hAnsiTheme="majorBidi" w:cstheme="majorBidi"/>
          <w:sz w:val="24"/>
          <w:szCs w:val="24"/>
        </w:rPr>
        <w:t>features</w:t>
      </w:r>
      <w:r w:rsidR="00C972F5" w:rsidRPr="00A25F96">
        <w:rPr>
          <w:rFonts w:asciiTheme="majorBidi" w:eastAsia="Times New Roman" w:hAnsiTheme="majorBidi" w:cstheme="majorBidi"/>
          <w:sz w:val="24"/>
          <w:szCs w:val="24"/>
        </w:rPr>
        <w:t>:</w:t>
      </w:r>
    </w:p>
    <w:p w14:paraId="2225CBB6" w14:textId="0A073B95" w:rsidR="00844CE5" w:rsidRDefault="00C972F5" w:rsidP="006C3B02">
      <w:pPr>
        <w:bidi w:val="0"/>
        <w:spacing w:after="0" w:line="240" w:lineRule="auto"/>
        <w:ind w:left="170"/>
        <w:jc w:val="both"/>
        <w:rPr>
          <w:rFonts w:asciiTheme="majorBidi" w:eastAsia="Times New Roman" w:hAnsiTheme="majorBidi" w:cstheme="majorBidi"/>
          <w:sz w:val="24"/>
          <w:szCs w:val="24"/>
        </w:rPr>
      </w:pPr>
      <w:r w:rsidRPr="00A25F96">
        <w:rPr>
          <w:rFonts w:asciiTheme="majorBidi" w:eastAsia="Times New Roman" w:hAnsiTheme="majorBidi" w:cstheme="majorBidi"/>
          <w:sz w:val="24"/>
          <w:szCs w:val="24"/>
        </w:rPr>
        <w:cr/>
      </w:r>
      <w:r w:rsidRPr="00A25F96">
        <w:rPr>
          <w:rFonts w:asciiTheme="majorBidi" w:eastAsia="Times New Roman" w:hAnsiTheme="majorBidi" w:cstheme="majorBidi"/>
          <w:sz w:val="24"/>
          <w:szCs w:val="24"/>
          <w:u w:val="single"/>
        </w:rPr>
        <w:t>Integration with other applications:</w:t>
      </w:r>
      <w:r w:rsidRPr="00A25F96">
        <w:rPr>
          <w:rFonts w:asciiTheme="majorBidi" w:eastAsia="Times New Roman" w:hAnsiTheme="majorBidi" w:cstheme="majorBidi"/>
          <w:sz w:val="24"/>
          <w:szCs w:val="24"/>
        </w:rPr>
        <w:t xml:space="preserve"> </w:t>
      </w:r>
      <w:r w:rsidR="00831120">
        <w:rPr>
          <w:rFonts w:asciiTheme="majorBidi" w:eastAsia="Times New Roman" w:hAnsiTheme="majorBidi" w:cstheme="majorBidi"/>
          <w:sz w:val="24"/>
          <w:szCs w:val="24"/>
        </w:rPr>
        <w:t>The</w:t>
      </w:r>
      <w:r w:rsidR="002B40E3">
        <w:rPr>
          <w:rFonts w:asciiTheme="majorBidi" w:eastAsia="Times New Roman" w:hAnsiTheme="majorBidi" w:cstheme="majorBidi"/>
          <w:sz w:val="24"/>
          <w:szCs w:val="24"/>
        </w:rPr>
        <w:t xml:space="preserve"> </w:t>
      </w:r>
      <w:r w:rsidRPr="00A25F96">
        <w:rPr>
          <w:rFonts w:asciiTheme="majorBidi" w:eastAsia="Times New Roman" w:hAnsiTheme="majorBidi" w:cstheme="majorBidi"/>
          <w:sz w:val="24"/>
          <w:szCs w:val="24"/>
        </w:rPr>
        <w:t>notification management system</w:t>
      </w:r>
      <w:r w:rsidR="002B40E3">
        <w:rPr>
          <w:rFonts w:asciiTheme="majorBidi" w:eastAsia="Times New Roman" w:hAnsiTheme="majorBidi" w:cstheme="majorBidi"/>
          <w:sz w:val="24"/>
          <w:szCs w:val="24"/>
        </w:rPr>
        <w:t xml:space="preserve"> </w:t>
      </w:r>
      <w:r w:rsidR="00831120">
        <w:rPr>
          <w:rFonts w:asciiTheme="majorBidi" w:eastAsia="Times New Roman" w:hAnsiTheme="majorBidi" w:cstheme="majorBidi"/>
          <w:sz w:val="24"/>
          <w:szCs w:val="24"/>
        </w:rPr>
        <w:t>will</w:t>
      </w:r>
      <w:r w:rsidR="00831120" w:rsidRPr="00A25F96">
        <w:rPr>
          <w:rFonts w:asciiTheme="majorBidi" w:eastAsia="Times New Roman" w:hAnsiTheme="majorBidi" w:cstheme="majorBidi"/>
          <w:sz w:val="24"/>
          <w:szCs w:val="24"/>
        </w:rPr>
        <w:t xml:space="preserve"> </w:t>
      </w:r>
      <w:r w:rsidR="00BB4BB0" w:rsidRPr="00A25F96">
        <w:rPr>
          <w:rFonts w:asciiTheme="majorBidi" w:eastAsia="Times New Roman" w:hAnsiTheme="majorBidi" w:cstheme="majorBidi"/>
          <w:sz w:val="24"/>
          <w:szCs w:val="24"/>
        </w:rPr>
        <w:t>be</w:t>
      </w:r>
      <w:r w:rsidRPr="00A25F96">
        <w:rPr>
          <w:rFonts w:asciiTheme="majorBidi" w:eastAsia="Times New Roman" w:hAnsiTheme="majorBidi" w:cstheme="majorBidi"/>
          <w:sz w:val="24"/>
          <w:szCs w:val="24"/>
        </w:rPr>
        <w:t xml:space="preserve"> able to integrate with other applications and services that generate notifications, such as messaging apps, email clients, and social media platforms.</w:t>
      </w:r>
      <w:r w:rsidRPr="00A25F96">
        <w:rPr>
          <w:rFonts w:asciiTheme="majorBidi" w:eastAsia="Times New Roman" w:hAnsiTheme="majorBidi" w:cstheme="majorBidi"/>
          <w:sz w:val="24"/>
          <w:szCs w:val="24"/>
        </w:rPr>
        <w:cr/>
      </w:r>
      <w:r w:rsidRPr="00A25F96">
        <w:rPr>
          <w:rFonts w:asciiTheme="majorBidi" w:eastAsia="Times New Roman" w:hAnsiTheme="majorBidi" w:cstheme="majorBidi"/>
          <w:sz w:val="24"/>
          <w:szCs w:val="24"/>
        </w:rPr>
        <w:cr/>
      </w:r>
      <w:r w:rsidRPr="00A25F96">
        <w:rPr>
          <w:rFonts w:asciiTheme="majorBidi" w:eastAsia="Times New Roman" w:hAnsiTheme="majorBidi" w:cstheme="majorBidi"/>
          <w:sz w:val="24"/>
          <w:szCs w:val="24"/>
          <w:u w:val="single"/>
        </w:rPr>
        <w:t>Customization options:</w:t>
      </w:r>
      <w:r w:rsidRPr="00A25F96">
        <w:rPr>
          <w:rFonts w:asciiTheme="majorBidi" w:eastAsia="Times New Roman" w:hAnsiTheme="majorBidi" w:cstheme="majorBidi"/>
          <w:sz w:val="24"/>
          <w:szCs w:val="24"/>
        </w:rPr>
        <w:t xml:space="preserve"> The notification management system </w:t>
      </w:r>
      <w:r w:rsidR="00831120">
        <w:rPr>
          <w:rFonts w:asciiTheme="majorBidi" w:eastAsia="Times New Roman" w:hAnsiTheme="majorBidi" w:cstheme="majorBidi"/>
          <w:sz w:val="24"/>
          <w:szCs w:val="24"/>
        </w:rPr>
        <w:t xml:space="preserve">will </w:t>
      </w:r>
      <w:r w:rsidR="00BB4BB0" w:rsidRPr="00A25F96">
        <w:rPr>
          <w:rFonts w:asciiTheme="majorBidi" w:eastAsia="Times New Roman" w:hAnsiTheme="majorBidi" w:cstheme="majorBidi"/>
          <w:sz w:val="24"/>
          <w:szCs w:val="24"/>
        </w:rPr>
        <w:t>allow</w:t>
      </w:r>
      <w:r w:rsidRPr="00A25F96">
        <w:rPr>
          <w:rFonts w:asciiTheme="majorBidi" w:eastAsia="Times New Roman" w:hAnsiTheme="majorBidi" w:cstheme="majorBidi"/>
          <w:sz w:val="24"/>
          <w:szCs w:val="24"/>
        </w:rPr>
        <w:t xml:space="preserve"> the sender to customize the content, format, and frequency of the notifications that are sent.</w:t>
      </w:r>
      <w:r w:rsidRPr="00A25F96">
        <w:rPr>
          <w:rFonts w:asciiTheme="majorBidi" w:eastAsia="Times New Roman" w:hAnsiTheme="majorBidi" w:cstheme="majorBidi"/>
          <w:sz w:val="24"/>
          <w:szCs w:val="24"/>
        </w:rPr>
        <w:cr/>
      </w:r>
      <w:r w:rsidRPr="00A25F96">
        <w:rPr>
          <w:rFonts w:asciiTheme="majorBidi" w:eastAsia="Times New Roman" w:hAnsiTheme="majorBidi" w:cstheme="majorBidi"/>
          <w:sz w:val="24"/>
          <w:szCs w:val="24"/>
        </w:rPr>
        <w:cr/>
      </w:r>
      <w:r w:rsidRPr="00A25F96">
        <w:rPr>
          <w:rFonts w:asciiTheme="majorBidi" w:eastAsia="Times New Roman" w:hAnsiTheme="majorBidi" w:cstheme="majorBidi"/>
          <w:sz w:val="24"/>
          <w:szCs w:val="24"/>
          <w:u w:val="single"/>
        </w:rPr>
        <w:t>Targeted delivery:</w:t>
      </w:r>
      <w:r w:rsidRPr="00A25F96">
        <w:rPr>
          <w:rFonts w:asciiTheme="majorBidi" w:eastAsia="Times New Roman" w:hAnsiTheme="majorBidi" w:cstheme="majorBidi"/>
          <w:sz w:val="24"/>
          <w:szCs w:val="24"/>
        </w:rPr>
        <w:t xml:space="preserve"> The notification sender system</w:t>
      </w:r>
      <w:r w:rsidR="00831120">
        <w:rPr>
          <w:rFonts w:asciiTheme="majorBidi" w:eastAsia="Times New Roman" w:hAnsiTheme="majorBidi" w:cstheme="majorBidi"/>
          <w:sz w:val="24"/>
          <w:szCs w:val="24"/>
        </w:rPr>
        <w:t xml:space="preserve"> will</w:t>
      </w:r>
      <w:r w:rsidRPr="00A25F96">
        <w:rPr>
          <w:rFonts w:asciiTheme="majorBidi" w:eastAsia="Times New Roman" w:hAnsiTheme="majorBidi" w:cstheme="majorBidi"/>
          <w:sz w:val="24"/>
          <w:szCs w:val="24"/>
        </w:rPr>
        <w:t xml:space="preserve"> be able to deliver notifications to specific users or groups based on their preferences, location, and other criteria.</w:t>
      </w:r>
      <w:r w:rsidRPr="00A25F96">
        <w:rPr>
          <w:rFonts w:asciiTheme="majorBidi" w:eastAsia="Times New Roman" w:hAnsiTheme="majorBidi" w:cstheme="majorBidi"/>
          <w:sz w:val="24"/>
          <w:szCs w:val="24"/>
        </w:rPr>
        <w:cr/>
      </w:r>
      <w:r w:rsidRPr="00A25F96">
        <w:rPr>
          <w:rFonts w:asciiTheme="majorBidi" w:eastAsia="Times New Roman" w:hAnsiTheme="majorBidi" w:cstheme="majorBidi"/>
          <w:sz w:val="24"/>
          <w:szCs w:val="24"/>
        </w:rPr>
        <w:cr/>
      </w:r>
      <w:r w:rsidRPr="00A25F96">
        <w:rPr>
          <w:rFonts w:asciiTheme="majorBidi" w:eastAsia="Times New Roman" w:hAnsiTheme="majorBidi" w:cstheme="majorBidi"/>
          <w:sz w:val="24"/>
          <w:szCs w:val="24"/>
          <w:u w:val="single"/>
        </w:rPr>
        <w:t>Delivery channels:</w:t>
      </w:r>
      <w:r w:rsidRPr="00A25F96">
        <w:rPr>
          <w:rFonts w:asciiTheme="majorBidi" w:eastAsia="Times New Roman" w:hAnsiTheme="majorBidi" w:cstheme="majorBidi"/>
          <w:sz w:val="24"/>
          <w:szCs w:val="24"/>
        </w:rPr>
        <w:t xml:space="preserve"> The notification management system</w:t>
      </w:r>
      <w:r w:rsidR="00831120">
        <w:rPr>
          <w:rFonts w:asciiTheme="majorBidi" w:eastAsia="Times New Roman" w:hAnsiTheme="majorBidi" w:cstheme="majorBidi"/>
          <w:sz w:val="24"/>
          <w:szCs w:val="24"/>
        </w:rPr>
        <w:t xml:space="preserve"> will</w:t>
      </w:r>
      <w:r w:rsidRPr="00A25F96">
        <w:rPr>
          <w:rFonts w:asciiTheme="majorBidi" w:eastAsia="Times New Roman" w:hAnsiTheme="majorBidi" w:cstheme="majorBidi"/>
          <w:sz w:val="24"/>
          <w:szCs w:val="24"/>
        </w:rPr>
        <w:t xml:space="preserve"> </w:t>
      </w:r>
      <w:r w:rsidR="00BB4BB0" w:rsidRPr="00A25F96">
        <w:rPr>
          <w:rFonts w:asciiTheme="majorBidi" w:eastAsia="Times New Roman" w:hAnsiTheme="majorBidi" w:cstheme="majorBidi"/>
          <w:sz w:val="24"/>
          <w:szCs w:val="24"/>
        </w:rPr>
        <w:t>support</w:t>
      </w:r>
      <w:r w:rsidRPr="00A25F96">
        <w:rPr>
          <w:rFonts w:asciiTheme="majorBidi" w:eastAsia="Times New Roman" w:hAnsiTheme="majorBidi" w:cstheme="majorBidi"/>
          <w:sz w:val="24"/>
          <w:szCs w:val="24"/>
        </w:rPr>
        <w:t xml:space="preserve"> multiple delivery channels, such as email, SMS, push notifications, and in-app notifications, to ensure that users receive notifications in a way that is convenient and effective for them.</w:t>
      </w:r>
      <w:r w:rsidRPr="00A25F96">
        <w:rPr>
          <w:rFonts w:asciiTheme="majorBidi" w:eastAsia="Times New Roman" w:hAnsiTheme="majorBidi" w:cstheme="majorBidi"/>
          <w:sz w:val="24"/>
          <w:szCs w:val="24"/>
        </w:rPr>
        <w:cr/>
      </w:r>
      <w:r w:rsidRPr="00A25F96">
        <w:rPr>
          <w:rFonts w:asciiTheme="majorBidi" w:eastAsia="Times New Roman" w:hAnsiTheme="majorBidi" w:cstheme="majorBidi"/>
          <w:sz w:val="24"/>
          <w:szCs w:val="24"/>
        </w:rPr>
        <w:cr/>
      </w:r>
      <w:r w:rsidRPr="00A25F96">
        <w:rPr>
          <w:rFonts w:asciiTheme="majorBidi" w:eastAsia="Times New Roman" w:hAnsiTheme="majorBidi" w:cstheme="majorBidi"/>
          <w:sz w:val="24"/>
          <w:szCs w:val="24"/>
          <w:u w:val="single"/>
        </w:rPr>
        <w:t>Reporting and analytics:</w:t>
      </w:r>
      <w:r w:rsidRPr="00A25F96">
        <w:rPr>
          <w:rFonts w:asciiTheme="majorBidi" w:eastAsia="Times New Roman" w:hAnsiTheme="majorBidi" w:cstheme="majorBidi"/>
          <w:sz w:val="24"/>
          <w:szCs w:val="24"/>
        </w:rPr>
        <w:t xml:space="preserve"> The notification sender system </w:t>
      </w:r>
      <w:r w:rsidR="00DA45BF">
        <w:rPr>
          <w:rFonts w:asciiTheme="majorBidi" w:eastAsia="Times New Roman" w:hAnsiTheme="majorBidi" w:cstheme="majorBidi"/>
          <w:sz w:val="24"/>
          <w:szCs w:val="24"/>
        </w:rPr>
        <w:t xml:space="preserve">will </w:t>
      </w:r>
      <w:r w:rsidR="00BB4BB0" w:rsidRPr="00A25F96">
        <w:rPr>
          <w:rFonts w:asciiTheme="majorBidi" w:eastAsia="Times New Roman" w:hAnsiTheme="majorBidi" w:cstheme="majorBidi"/>
          <w:sz w:val="24"/>
          <w:szCs w:val="24"/>
        </w:rPr>
        <w:t>provide</w:t>
      </w:r>
      <w:r w:rsidRPr="00A25F96">
        <w:rPr>
          <w:rFonts w:asciiTheme="majorBidi" w:eastAsia="Times New Roman" w:hAnsiTheme="majorBidi" w:cstheme="majorBidi"/>
          <w:sz w:val="24"/>
          <w:szCs w:val="24"/>
        </w:rPr>
        <w:t xml:space="preserve"> reporting and analytics capabilities to help the sender track the effectiveness of their notifications and make data-driven decisions about future notifications.</w:t>
      </w:r>
      <w:r w:rsidRPr="00A25F96">
        <w:rPr>
          <w:rFonts w:asciiTheme="majorBidi" w:eastAsia="Times New Roman" w:hAnsiTheme="majorBidi" w:cstheme="majorBidi"/>
          <w:sz w:val="24"/>
          <w:szCs w:val="24"/>
        </w:rPr>
        <w:cr/>
      </w:r>
    </w:p>
    <w:p w14:paraId="6CB702BF" w14:textId="6926E3A0" w:rsidR="0088683F" w:rsidRDefault="00DA45BF" w:rsidP="0088683F">
      <w:pPr>
        <w:bidi w:val="0"/>
        <w:spacing w:after="0" w:line="240" w:lineRule="auto"/>
        <w:ind w:left="170"/>
        <w:jc w:val="both"/>
        <w:rPr>
          <w:rFonts w:asciiTheme="majorBidi" w:eastAsia="Times New Roman" w:hAnsiTheme="majorBidi" w:cstheme="majorBidi"/>
          <w:sz w:val="24"/>
          <w:szCs w:val="24"/>
        </w:rPr>
      </w:pPr>
      <w:r>
        <w:rPr>
          <w:rFonts w:asciiTheme="majorBidi" w:hAnsiTheme="majorBidi" w:cstheme="majorBidi"/>
          <w:sz w:val="24"/>
          <w:szCs w:val="24"/>
        </w:rPr>
        <w:t xml:space="preserve">This work is organized by the following order: </w:t>
      </w:r>
      <w:commentRangeStart w:id="16"/>
      <w:commentRangeStart w:id="17"/>
      <w:r w:rsidR="0088683F" w:rsidRPr="00260A0F">
        <w:rPr>
          <w:rFonts w:asciiTheme="majorBidi" w:hAnsiTheme="majorBidi" w:cstheme="majorBidi"/>
          <w:sz w:val="24"/>
          <w:szCs w:val="24"/>
        </w:rPr>
        <w:t xml:space="preserve">Chapter 1 serves as the introduction, offering an overview of the problem, </w:t>
      </w:r>
      <w:r w:rsidR="0088683F">
        <w:rPr>
          <w:rFonts w:asciiTheme="majorBidi" w:hAnsiTheme="majorBidi" w:cstheme="majorBidi"/>
          <w:sz w:val="24"/>
          <w:szCs w:val="24"/>
        </w:rPr>
        <w:t>who benefits from our program</w:t>
      </w:r>
      <w:r w:rsidR="0088683F" w:rsidRPr="00260A0F">
        <w:rPr>
          <w:rFonts w:asciiTheme="majorBidi" w:hAnsiTheme="majorBidi" w:cstheme="majorBidi"/>
          <w:sz w:val="24"/>
          <w:szCs w:val="24"/>
        </w:rPr>
        <w:t xml:space="preserve">, and </w:t>
      </w:r>
      <w:r w:rsidR="0088683F">
        <w:rPr>
          <w:rFonts w:asciiTheme="majorBidi" w:hAnsiTheme="majorBidi" w:cstheme="majorBidi"/>
          <w:sz w:val="24"/>
          <w:szCs w:val="24"/>
        </w:rPr>
        <w:t>plan to solve the problem</w:t>
      </w:r>
      <w:r w:rsidR="0088683F" w:rsidRPr="00260A0F">
        <w:rPr>
          <w:rFonts w:asciiTheme="majorBidi" w:hAnsiTheme="majorBidi" w:cstheme="majorBidi"/>
          <w:sz w:val="24"/>
          <w:szCs w:val="24"/>
        </w:rPr>
        <w:t>. In Chapter 2, we present a comprehensive review of existing solutions and relevant literature. Chapter 3 outlines our expected outcomes and objectives. Chapter 4 focuses on the work process, detailing the methods, tools, and analyses conducted. Lastly, Chapter 5 describes our proposed testing approach to validate the effectiveness of our program</w:t>
      </w:r>
      <w:r w:rsidR="0088683F">
        <w:rPr>
          <w:rFonts w:asciiTheme="majorBidi" w:hAnsiTheme="majorBidi" w:cstheme="majorBidi"/>
          <w:sz w:val="24"/>
          <w:szCs w:val="24"/>
        </w:rPr>
        <w:t>.</w:t>
      </w:r>
      <w:commentRangeEnd w:id="16"/>
      <w:r w:rsidR="0088683F">
        <w:rPr>
          <w:rStyle w:val="CommentReference"/>
        </w:rPr>
        <w:commentReference w:id="16"/>
      </w:r>
      <w:commentRangeEnd w:id="17"/>
      <w:r w:rsidR="00710607">
        <w:rPr>
          <w:rStyle w:val="CommentReference"/>
          <w:rtl/>
        </w:rPr>
        <w:commentReference w:id="17"/>
      </w:r>
    </w:p>
    <w:p w14:paraId="18C8C3A3" w14:textId="748BB496" w:rsidR="006C3B02" w:rsidRDefault="006C3B02" w:rsidP="006C3B02">
      <w:pPr>
        <w:bidi w:val="0"/>
        <w:spacing w:after="0" w:line="240" w:lineRule="auto"/>
        <w:ind w:left="170"/>
        <w:jc w:val="both"/>
        <w:rPr>
          <w:rFonts w:asciiTheme="majorBidi" w:eastAsia="Times New Roman" w:hAnsiTheme="majorBidi" w:cstheme="majorBidi"/>
          <w:sz w:val="24"/>
          <w:szCs w:val="24"/>
        </w:rPr>
      </w:pPr>
    </w:p>
    <w:p w14:paraId="26B0FF51" w14:textId="77777777" w:rsidR="006C3B02" w:rsidRPr="00A25F96" w:rsidRDefault="006C3B02" w:rsidP="006C3B02">
      <w:pPr>
        <w:bidi w:val="0"/>
        <w:spacing w:after="0" w:line="240" w:lineRule="auto"/>
        <w:ind w:left="170"/>
        <w:jc w:val="both"/>
        <w:rPr>
          <w:rFonts w:asciiTheme="majorBidi" w:eastAsia="Times New Roman" w:hAnsiTheme="majorBidi" w:cstheme="majorBidi"/>
          <w:sz w:val="24"/>
          <w:szCs w:val="24"/>
        </w:rPr>
      </w:pPr>
    </w:p>
    <w:p w14:paraId="67687DA8" w14:textId="1AFB9D4B" w:rsidR="00844CE5" w:rsidRPr="004A2F36" w:rsidRDefault="004D3EED" w:rsidP="36A732F8">
      <w:pPr>
        <w:pStyle w:val="Heading1"/>
        <w:numPr>
          <w:ilvl w:val="0"/>
          <w:numId w:val="60"/>
        </w:numPr>
        <w:bidi w:val="0"/>
        <w:rPr>
          <w:color w:val="000000" w:themeColor="text1"/>
        </w:rPr>
      </w:pPr>
      <w:commentRangeStart w:id="18"/>
      <w:commentRangeStart w:id="19"/>
      <w:r w:rsidRPr="36A732F8">
        <w:rPr>
          <w:color w:val="000000" w:themeColor="text1"/>
        </w:rPr>
        <w:t>B</w:t>
      </w:r>
      <w:r w:rsidR="001A001F" w:rsidRPr="36A732F8">
        <w:rPr>
          <w:color w:val="000000" w:themeColor="text1"/>
        </w:rPr>
        <w:t>ackground</w:t>
      </w:r>
      <w:commentRangeEnd w:id="18"/>
      <w:r>
        <w:rPr>
          <w:rStyle w:val="CommentReference"/>
        </w:rPr>
        <w:commentReference w:id="18"/>
      </w:r>
      <w:commentRangeEnd w:id="19"/>
      <w:r>
        <w:rPr>
          <w:rStyle w:val="CommentReference"/>
        </w:rPr>
        <w:commentReference w:id="19"/>
      </w:r>
    </w:p>
    <w:p w14:paraId="64107E5D" w14:textId="77777777" w:rsidR="00C42FFB" w:rsidRDefault="00C42FFB" w:rsidP="006C3B02">
      <w:pPr>
        <w:tabs>
          <w:tab w:val="left" w:pos="3866"/>
        </w:tabs>
        <w:jc w:val="center"/>
        <w:rPr>
          <w:rFonts w:asciiTheme="majorBidi" w:hAnsiTheme="majorBidi" w:cstheme="majorBidi"/>
          <w:b/>
          <w:bCs/>
          <w:sz w:val="24"/>
          <w:szCs w:val="24"/>
        </w:rPr>
      </w:pPr>
    </w:p>
    <w:p w14:paraId="29EC604F" w14:textId="6A9CA4D1" w:rsidR="007D60C6" w:rsidRPr="00A64919" w:rsidRDefault="007D60C6" w:rsidP="00710607">
      <w:pPr>
        <w:tabs>
          <w:tab w:val="left" w:pos="3866"/>
        </w:tabs>
        <w:bidi w:val="0"/>
        <w:rPr>
          <w:rFonts w:asciiTheme="majorBidi" w:hAnsiTheme="majorBidi" w:cstheme="majorBidi"/>
          <w:sz w:val="24"/>
          <w:szCs w:val="24"/>
        </w:rPr>
      </w:pPr>
      <w:r w:rsidRPr="00A64919">
        <w:rPr>
          <w:rFonts w:asciiTheme="majorBidi" w:hAnsiTheme="majorBidi" w:cstheme="majorBidi"/>
          <w:sz w:val="24"/>
          <w:szCs w:val="24"/>
        </w:rPr>
        <w:t xml:space="preserve">Notifications have become an integral part of today's digital landscape, as they significantly contribute to user engagement and retention in mobile </w:t>
      </w:r>
      <w:r w:rsidRPr="009B7905">
        <w:rPr>
          <w:rFonts w:asciiTheme="majorBidi" w:hAnsiTheme="majorBidi" w:cstheme="majorBidi"/>
          <w:sz w:val="24"/>
          <w:szCs w:val="24"/>
        </w:rPr>
        <w:t>applications</w:t>
      </w:r>
      <w:r w:rsidR="00924795" w:rsidRPr="009B7905">
        <w:rPr>
          <w:rFonts w:asciiTheme="majorBidi" w:hAnsiTheme="majorBidi" w:cstheme="majorBidi"/>
          <w:sz w:val="24"/>
          <w:szCs w:val="24"/>
        </w:rPr>
        <w:t xml:space="preserve"> [1]</w:t>
      </w:r>
      <w:r w:rsidRPr="009B7905">
        <w:rPr>
          <w:rFonts w:asciiTheme="majorBidi" w:hAnsiTheme="majorBidi" w:cstheme="majorBidi"/>
          <w:sz w:val="24"/>
          <w:szCs w:val="24"/>
        </w:rPr>
        <w:t>.</w:t>
      </w:r>
      <w:r w:rsidR="000D2185">
        <w:rPr>
          <w:rStyle w:val="CommentReference"/>
          <w:rtl/>
        </w:rPr>
        <w:t xml:space="preserve"> </w:t>
      </w:r>
      <w:commentRangeStart w:id="20"/>
      <w:commentRangeStart w:id="21"/>
      <w:commentRangeStart w:id="22"/>
      <w:commentRangeEnd w:id="20"/>
      <w:r w:rsidR="00710607">
        <w:rPr>
          <w:rStyle w:val="CommentReference"/>
          <w:rtl/>
        </w:rPr>
        <w:commentReference w:id="20"/>
      </w:r>
      <w:commentRangeEnd w:id="21"/>
      <w:r w:rsidR="00710607">
        <w:rPr>
          <w:rStyle w:val="CommentReference"/>
          <w:rtl/>
        </w:rPr>
        <w:commentReference w:id="21"/>
      </w:r>
      <w:commentRangeEnd w:id="22"/>
      <w:r w:rsidR="00E60A81">
        <w:rPr>
          <w:rStyle w:val="CommentReference"/>
        </w:rPr>
        <w:commentReference w:id="22"/>
      </w:r>
      <w:r w:rsidRPr="00A64919">
        <w:rPr>
          <w:rFonts w:asciiTheme="majorBidi" w:hAnsiTheme="majorBidi" w:cstheme="majorBidi"/>
          <w:sz w:val="24"/>
          <w:szCs w:val="24"/>
        </w:rPr>
        <w:t xml:space="preserve"> With the ever-increasing number of apps vying for users' attention, leveraging effective </w:t>
      </w:r>
      <w:r w:rsidR="0040520A" w:rsidRPr="00521569">
        <w:rPr>
          <w:rFonts w:asciiTheme="majorBidi" w:hAnsiTheme="majorBidi" w:cstheme="majorBidi"/>
          <w:sz w:val="24"/>
          <w:szCs w:val="24"/>
        </w:rPr>
        <w:t>notification management system</w:t>
      </w:r>
      <w:r w:rsidRPr="00A64919">
        <w:rPr>
          <w:rFonts w:asciiTheme="majorBidi" w:hAnsiTheme="majorBidi" w:cstheme="majorBidi"/>
          <w:sz w:val="24"/>
          <w:szCs w:val="24"/>
        </w:rPr>
        <w:t xml:space="preserve">s has become paramount. Personalized notifications tailored to user preferences and behavior have proven to be particularly effective in capturing users' attention </w:t>
      </w:r>
      <w:r w:rsidRPr="00A64919">
        <w:rPr>
          <w:rFonts w:asciiTheme="majorBidi" w:hAnsiTheme="majorBidi" w:cstheme="majorBidi"/>
          <w:sz w:val="24"/>
          <w:szCs w:val="24"/>
        </w:rPr>
        <w:lastRenderedPageBreak/>
        <w:t xml:space="preserve">and driving engagement. Research has shown that such targeted notifications lead to higher click-through rates and enhance overall user </w:t>
      </w:r>
      <w:r w:rsidR="009B2F60" w:rsidRPr="00A64919">
        <w:rPr>
          <w:rFonts w:asciiTheme="majorBidi" w:hAnsiTheme="majorBidi" w:cstheme="majorBidi"/>
          <w:sz w:val="24"/>
          <w:szCs w:val="24"/>
        </w:rPr>
        <w:t>satisfaction</w:t>
      </w:r>
      <w:r w:rsidR="00BA0A58">
        <w:rPr>
          <w:rFonts w:asciiTheme="majorBidi" w:hAnsiTheme="majorBidi" w:cstheme="majorBidi"/>
          <w:sz w:val="24"/>
          <w:szCs w:val="24"/>
        </w:rPr>
        <w:t xml:space="preserve"> [2]</w:t>
      </w:r>
      <w:r w:rsidR="009B2F60" w:rsidRPr="00A64919">
        <w:rPr>
          <w:rFonts w:asciiTheme="majorBidi" w:hAnsiTheme="majorBidi" w:cstheme="majorBidi"/>
          <w:sz w:val="24"/>
          <w:szCs w:val="24"/>
        </w:rPr>
        <w:t>.</w:t>
      </w:r>
    </w:p>
    <w:p w14:paraId="2A073770" w14:textId="772C15E2" w:rsidR="007D60C6" w:rsidRPr="00A64919" w:rsidRDefault="007D60C6" w:rsidP="00710607">
      <w:pPr>
        <w:tabs>
          <w:tab w:val="left" w:pos="3866"/>
        </w:tabs>
        <w:bidi w:val="0"/>
        <w:rPr>
          <w:rFonts w:asciiTheme="majorBidi" w:hAnsiTheme="majorBidi" w:cstheme="majorBidi"/>
          <w:sz w:val="24"/>
          <w:szCs w:val="24"/>
        </w:rPr>
      </w:pPr>
      <w:r w:rsidRPr="00A64919">
        <w:rPr>
          <w:rFonts w:asciiTheme="majorBidi" w:hAnsiTheme="majorBidi" w:cstheme="majorBidi"/>
          <w:sz w:val="24"/>
          <w:szCs w:val="24"/>
        </w:rPr>
        <w:t>However, the timing and frequency of notifications play a crucial role in their effectiveness and user perception. Improper timing or excessive notifications can lead to notification fatigue and decreased engagement. Users may become overwhelmed and develop a negative association with the app, resulting in reduced interaction and even uninstallation. Studies have examined the impact of timing and frequency on users' cognitive load and perception, revealing that well-timed and carefully spaced notifications yield better outcomes</w:t>
      </w:r>
      <w:r w:rsidR="00C57487">
        <w:rPr>
          <w:rFonts w:asciiTheme="majorBidi" w:hAnsiTheme="majorBidi" w:cstheme="majorBidi"/>
          <w:sz w:val="24"/>
          <w:szCs w:val="24"/>
        </w:rPr>
        <w:t xml:space="preserve"> [3]</w:t>
      </w:r>
      <w:r w:rsidRPr="00A64919">
        <w:rPr>
          <w:rFonts w:asciiTheme="majorBidi" w:hAnsiTheme="majorBidi" w:cstheme="majorBidi"/>
          <w:sz w:val="24"/>
          <w:szCs w:val="24"/>
        </w:rPr>
        <w:t>. Developers must strike a balance, considering the importance and urgency of the notification to avoid inundating users with irrelevant or untimely messages</w:t>
      </w:r>
      <w:r w:rsidR="00B5050A">
        <w:rPr>
          <w:rFonts w:asciiTheme="majorBidi" w:hAnsiTheme="majorBidi" w:cstheme="majorBidi"/>
          <w:sz w:val="24"/>
          <w:szCs w:val="24"/>
        </w:rPr>
        <w:t xml:space="preserve"> </w:t>
      </w:r>
      <w:r w:rsidR="002C7434">
        <w:rPr>
          <w:rFonts w:asciiTheme="majorBidi" w:hAnsiTheme="majorBidi" w:cstheme="majorBidi"/>
          <w:sz w:val="24"/>
          <w:szCs w:val="24"/>
        </w:rPr>
        <w:t>[4]</w:t>
      </w:r>
      <w:r w:rsidRPr="00A64919">
        <w:rPr>
          <w:rFonts w:asciiTheme="majorBidi" w:hAnsiTheme="majorBidi" w:cs="Times New Roman"/>
          <w:sz w:val="24"/>
          <w:szCs w:val="24"/>
          <w:rtl/>
        </w:rPr>
        <w:t>.</w:t>
      </w:r>
    </w:p>
    <w:p w14:paraId="33594234" w14:textId="33D75DCA" w:rsidR="007D60C6" w:rsidRPr="00A64919" w:rsidRDefault="007D60C6" w:rsidP="00710607">
      <w:pPr>
        <w:tabs>
          <w:tab w:val="left" w:pos="3866"/>
        </w:tabs>
        <w:bidi w:val="0"/>
        <w:rPr>
          <w:rFonts w:asciiTheme="majorBidi" w:hAnsiTheme="majorBidi" w:cstheme="majorBidi"/>
          <w:sz w:val="24"/>
          <w:szCs w:val="24"/>
        </w:rPr>
      </w:pPr>
      <w:r w:rsidRPr="00A64919">
        <w:rPr>
          <w:rFonts w:asciiTheme="majorBidi" w:hAnsiTheme="majorBidi" w:cstheme="majorBidi"/>
          <w:sz w:val="24"/>
          <w:szCs w:val="24"/>
        </w:rPr>
        <w:t>On the positive side, notifications serve as effective reminders for important tasks, such as appointments, deadlines, and events. By leveraging mobile notifications, users can stay organized and enhance their productivity. For instance, an intelligent system for reminder generation using mobile notifications has been proposed, allowing users to receive timely alerts for various tasks.</w:t>
      </w:r>
      <w:r w:rsidR="00CE449C" w:rsidRPr="00CE449C">
        <w:rPr>
          <w:rFonts w:asciiTheme="majorBidi" w:hAnsiTheme="majorBidi" w:cstheme="majorBidi"/>
          <w:sz w:val="24"/>
          <w:szCs w:val="24"/>
          <w:vertAlign w:val="superscript"/>
        </w:rPr>
        <w:t>5</w:t>
      </w:r>
      <w:r w:rsidRPr="00A64919">
        <w:rPr>
          <w:rFonts w:asciiTheme="majorBidi" w:hAnsiTheme="majorBidi" w:cstheme="majorBidi"/>
          <w:sz w:val="24"/>
          <w:szCs w:val="24"/>
        </w:rPr>
        <w:t xml:space="preserve"> This feature proves invaluable for individuals managing busy schedules and juggling multiple responsibilities</w:t>
      </w:r>
      <w:r w:rsidRPr="00A64919">
        <w:rPr>
          <w:rFonts w:asciiTheme="majorBidi" w:hAnsiTheme="majorBidi" w:cs="Times New Roman"/>
          <w:sz w:val="24"/>
          <w:szCs w:val="24"/>
          <w:rtl/>
        </w:rPr>
        <w:t>.</w:t>
      </w:r>
    </w:p>
    <w:p w14:paraId="7471344F" w14:textId="024D9CA3" w:rsidR="00AB3B1B" w:rsidRPr="00A64919" w:rsidRDefault="007D60C6" w:rsidP="00A70ECC">
      <w:pPr>
        <w:tabs>
          <w:tab w:val="left" w:pos="3866"/>
        </w:tabs>
        <w:bidi w:val="0"/>
        <w:rPr>
          <w:rFonts w:asciiTheme="majorBidi" w:hAnsiTheme="majorBidi" w:cstheme="majorBidi"/>
          <w:sz w:val="24"/>
          <w:szCs w:val="24"/>
        </w:rPr>
      </w:pPr>
      <w:r w:rsidRPr="00A64919">
        <w:rPr>
          <w:rFonts w:asciiTheme="majorBidi" w:hAnsiTheme="majorBidi" w:cstheme="majorBidi"/>
          <w:sz w:val="24"/>
          <w:szCs w:val="24"/>
        </w:rPr>
        <w:t>In conclusion, notifications have become a powerful tool in enhancing user engagement and retention in mobile applications. By leveraging personalized and well-timed notifications, developers can increase click-through rates, satisfaction, and overall user experience. However, it is crucial to find the right balance to avoid overwhelming users with excessive or irrelevant notifications. By carefully considering timing, frequency, and the importance of the notification, developers can harness the potential of notifications to provide valuable reminders and improve users' organizational skills and productivity.</w:t>
      </w:r>
    </w:p>
    <w:p w14:paraId="6AF2131F" w14:textId="5AAF885E" w:rsidR="00AB3B1B" w:rsidDel="00554ED7" w:rsidRDefault="00AB3B1B" w:rsidP="00AB3B1B">
      <w:pPr>
        <w:tabs>
          <w:tab w:val="left" w:pos="3866"/>
        </w:tabs>
        <w:bidi w:val="0"/>
        <w:rPr>
          <w:del w:id="23" w:author="נטליה לוי" w:date="2023-06-22T11:11:00Z"/>
          <w:rFonts w:asciiTheme="majorBidi" w:hAnsiTheme="majorBidi" w:cstheme="majorBidi"/>
          <w:sz w:val="24"/>
          <w:szCs w:val="24"/>
          <w:vertAlign w:val="superscript"/>
        </w:rPr>
      </w:pPr>
    </w:p>
    <w:p w14:paraId="4887A5B1" w14:textId="77777777" w:rsidR="00AF0FD8" w:rsidRPr="00C42FFB" w:rsidRDefault="00AF0FD8" w:rsidP="0030194A">
      <w:pPr>
        <w:tabs>
          <w:tab w:val="left" w:pos="3866"/>
        </w:tabs>
        <w:rPr>
          <w:rFonts w:asciiTheme="majorBidi" w:hAnsiTheme="majorBidi" w:cstheme="majorBidi"/>
          <w:b/>
          <w:bCs/>
          <w:sz w:val="24"/>
          <w:szCs w:val="24"/>
        </w:rPr>
        <w:pPrChange w:id="24" w:author="נטליה לוי" w:date="2023-06-22T11:11:00Z">
          <w:pPr>
            <w:tabs>
              <w:tab w:val="left" w:pos="3866"/>
            </w:tabs>
            <w:jc w:val="center"/>
          </w:pPr>
        </w:pPrChange>
      </w:pPr>
    </w:p>
    <w:p w14:paraId="49B8AED2" w14:textId="370D6312" w:rsidR="002D72CD" w:rsidRPr="00BA20A6" w:rsidRDefault="0086649E" w:rsidP="36A732F8">
      <w:pPr>
        <w:pStyle w:val="Heading2"/>
        <w:numPr>
          <w:ilvl w:val="1"/>
          <w:numId w:val="61"/>
        </w:numPr>
        <w:bidi w:val="0"/>
        <w:ind w:left="426"/>
        <w:rPr>
          <w:color w:val="000000" w:themeColor="text1"/>
        </w:rPr>
      </w:pPr>
      <w:r w:rsidRPr="36A732F8">
        <w:rPr>
          <w:color w:val="000000" w:themeColor="text1"/>
        </w:rPr>
        <w:t>Existing solutions</w:t>
      </w:r>
    </w:p>
    <w:p w14:paraId="1CBC956B" w14:textId="73940F61" w:rsidR="002D72CD" w:rsidRPr="00BA20A6" w:rsidRDefault="002D72CD" w:rsidP="002D72CD">
      <w:pPr>
        <w:tabs>
          <w:tab w:val="left" w:pos="3866"/>
        </w:tabs>
        <w:bidi w:val="0"/>
        <w:jc w:val="both"/>
        <w:rPr>
          <w:rFonts w:asciiTheme="majorBidi" w:hAnsiTheme="majorBidi" w:cstheme="majorBidi"/>
          <w:sz w:val="24"/>
          <w:szCs w:val="24"/>
        </w:rPr>
      </w:pPr>
      <w:r w:rsidRPr="00BA20A6">
        <w:rPr>
          <w:rFonts w:asciiTheme="majorBidi" w:hAnsiTheme="majorBidi" w:cstheme="majorBidi"/>
          <w:sz w:val="24"/>
          <w:szCs w:val="24"/>
        </w:rPr>
        <w:t xml:space="preserve">Here we present two </w:t>
      </w:r>
      <w:r w:rsidR="0040520A" w:rsidRPr="00521569">
        <w:rPr>
          <w:rFonts w:asciiTheme="majorBidi" w:hAnsiTheme="majorBidi" w:cstheme="majorBidi"/>
          <w:sz w:val="24"/>
          <w:szCs w:val="24"/>
        </w:rPr>
        <w:t>notification management system</w:t>
      </w:r>
      <w:r w:rsidRPr="00BA20A6">
        <w:rPr>
          <w:rFonts w:asciiTheme="majorBidi" w:hAnsiTheme="majorBidi" w:cstheme="majorBidi"/>
          <w:sz w:val="24"/>
          <w:szCs w:val="24"/>
        </w:rPr>
        <w:t>s as examples. These programs demonstrate different approaches and features that can enhance user engagement and improve the overall user experience.</w:t>
      </w:r>
    </w:p>
    <w:p w14:paraId="341788C2" w14:textId="0753D722" w:rsidR="004D3EED" w:rsidRDefault="006C3B02" w:rsidP="002D72CD">
      <w:pPr>
        <w:tabs>
          <w:tab w:val="left" w:pos="3866"/>
        </w:tabs>
        <w:bidi w:val="0"/>
        <w:jc w:val="both"/>
        <w:rPr>
          <w:rFonts w:asciiTheme="majorBidi" w:hAnsiTheme="majorBidi" w:cs="Times New Roman"/>
          <w:sz w:val="24"/>
          <w:szCs w:val="24"/>
        </w:rPr>
      </w:pPr>
      <w:r>
        <w:rPr>
          <w:noProof/>
        </w:rPr>
        <w:drawing>
          <wp:anchor distT="0" distB="0" distL="114300" distR="114300" simplePos="0" relativeHeight="251658240" behindDoc="1" locked="0" layoutInCell="1" allowOverlap="1" wp14:anchorId="15BA764E" wp14:editId="60F3D803">
            <wp:simplePos x="0" y="0"/>
            <wp:positionH relativeFrom="margin">
              <wp:posOffset>3149176</wp:posOffset>
            </wp:positionH>
            <wp:positionV relativeFrom="paragraph">
              <wp:posOffset>297180</wp:posOffset>
            </wp:positionV>
            <wp:extent cx="2887134" cy="2283084"/>
            <wp:effectExtent l="0" t="0" r="8890" b="3175"/>
            <wp:wrapNone/>
            <wp:docPr id="331350076" name="Picture 331350076" descr="Push Notification Software to Improve Customer Engagement - One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sh Notification Software to Improve Customer Engagement - OneSignal"/>
                    <pic:cNvPicPr>
                      <a:picLocks noChangeAspect="1" noChangeArrowheads="1"/>
                    </pic:cNvPicPr>
                  </pic:nvPicPr>
                  <pic:blipFill rotWithShape="1">
                    <a:blip r:embed="rId11">
                      <a:extLst>
                        <a:ext uri="{28A0092B-C50C-407E-A947-70E740481C1C}">
                          <a14:useLocalDpi xmlns:a14="http://schemas.microsoft.com/office/drawing/2010/main" val="0"/>
                        </a:ext>
                      </a:extLst>
                    </a:blip>
                    <a:srcRect t="4992"/>
                    <a:stretch/>
                  </pic:blipFill>
                  <pic:spPr bwMode="auto">
                    <a:xfrm>
                      <a:off x="0" y="0"/>
                      <a:ext cx="2887134" cy="22830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4D1CFA" w:rsidRPr="00084EDB">
        <w:rPr>
          <w:rFonts w:asciiTheme="majorBidi" w:hAnsiTheme="majorBidi" w:cstheme="majorBidi"/>
          <w:sz w:val="24"/>
          <w:szCs w:val="24"/>
          <w:u w:val="single"/>
        </w:rPr>
        <w:t>OneSignal</w:t>
      </w:r>
      <w:proofErr w:type="spellEnd"/>
      <w:r w:rsidR="004D1CFA" w:rsidRPr="00084EDB">
        <w:rPr>
          <w:rFonts w:asciiTheme="majorBidi" w:hAnsiTheme="majorBidi" w:cstheme="majorBidi"/>
          <w:sz w:val="24"/>
          <w:szCs w:val="24"/>
          <w:u w:val="single"/>
        </w:rPr>
        <w:t>:</w:t>
      </w:r>
      <w:r w:rsidR="004D1CFA" w:rsidRPr="004D1CFA">
        <w:rPr>
          <w:rFonts w:asciiTheme="majorBidi" w:hAnsiTheme="majorBidi" w:cstheme="majorBidi"/>
          <w:sz w:val="24"/>
          <w:szCs w:val="24"/>
        </w:rPr>
        <w:t xml:space="preserve">   </w:t>
      </w:r>
      <w:r w:rsidR="006F63CF">
        <w:rPr>
          <w:rFonts w:asciiTheme="majorBidi" w:hAnsiTheme="majorBidi" w:cstheme="majorBidi" w:hint="cs"/>
          <w:sz w:val="24"/>
          <w:szCs w:val="24"/>
        </w:rPr>
        <w:t>A</w:t>
      </w:r>
      <w:r w:rsidR="006F63CF">
        <w:rPr>
          <w:rFonts w:asciiTheme="majorBidi" w:hAnsiTheme="majorBidi" w:cstheme="majorBidi" w:hint="cs"/>
          <w:sz w:val="24"/>
          <w:szCs w:val="24"/>
          <w:rtl/>
        </w:rPr>
        <w:t xml:space="preserve"> </w:t>
      </w:r>
      <w:r w:rsidR="004D1CFA" w:rsidRPr="004D1CFA">
        <w:rPr>
          <w:rFonts w:asciiTheme="majorBidi" w:hAnsiTheme="majorBidi" w:cstheme="majorBidi"/>
          <w:sz w:val="24"/>
          <w:szCs w:val="24"/>
        </w:rPr>
        <w:t>popular web push notification service</w:t>
      </w:r>
      <w:r w:rsidR="00725EA0">
        <w:rPr>
          <w:rFonts w:asciiTheme="majorBidi" w:hAnsiTheme="majorBidi" w:cstheme="majorBidi"/>
          <w:sz w:val="24"/>
          <w:szCs w:val="24"/>
        </w:rPr>
        <w:t xml:space="preserve"> “</w:t>
      </w:r>
      <w:hyperlink r:id="rId12" w:tgtFrame="_new" w:history="1">
        <w:r w:rsidR="00725EA0">
          <w:rPr>
            <w:rStyle w:val="Hyperlink"/>
            <w:rFonts w:ascii="Segoe UI" w:hAnsi="Segoe UI" w:cs="Segoe UI"/>
            <w:bdr w:val="single" w:sz="2" w:space="0" w:color="D9D9E3" w:frame="1"/>
            <w:shd w:val="clear" w:color="auto" w:fill="F7F7F8"/>
          </w:rPr>
          <w:t>https://onesignal.com/</w:t>
        </w:r>
      </w:hyperlink>
      <w:r w:rsidR="00725EA0">
        <w:rPr>
          <w:rFonts w:asciiTheme="majorBidi" w:hAnsiTheme="majorBidi" w:cstheme="majorBidi"/>
          <w:sz w:val="24"/>
          <w:szCs w:val="24"/>
        </w:rPr>
        <w:t>”</w:t>
      </w:r>
      <w:r w:rsidR="008722F1">
        <w:rPr>
          <w:rFonts w:asciiTheme="majorBidi" w:hAnsiTheme="majorBidi" w:cstheme="majorBidi"/>
          <w:sz w:val="24"/>
          <w:szCs w:val="24"/>
        </w:rPr>
        <w:t xml:space="preserve"> [6]</w:t>
      </w:r>
      <w:r w:rsidR="004D1CFA" w:rsidRPr="004D1CFA">
        <w:rPr>
          <w:rFonts w:asciiTheme="majorBidi" w:hAnsiTheme="majorBidi" w:cstheme="majorBidi"/>
          <w:sz w:val="24"/>
          <w:szCs w:val="24"/>
        </w:rPr>
        <w:t xml:space="preserve"> </w:t>
      </w:r>
      <w:commentRangeStart w:id="25"/>
      <w:commentRangeStart w:id="26"/>
      <w:r w:rsidR="004D1CFA" w:rsidRPr="004D1CFA">
        <w:rPr>
          <w:rFonts w:asciiTheme="majorBidi" w:hAnsiTheme="majorBidi" w:cstheme="majorBidi"/>
          <w:sz w:val="24"/>
          <w:szCs w:val="24"/>
        </w:rPr>
        <w:t>that</w:t>
      </w:r>
      <w:commentRangeEnd w:id="25"/>
      <w:r w:rsidR="006F63CF">
        <w:rPr>
          <w:rStyle w:val="CommentReference"/>
          <w:rtl/>
        </w:rPr>
        <w:commentReference w:id="25"/>
      </w:r>
      <w:commentRangeEnd w:id="26"/>
      <w:r w:rsidR="00BC4153">
        <w:rPr>
          <w:rStyle w:val="CommentReference"/>
        </w:rPr>
        <w:commentReference w:id="26"/>
      </w:r>
      <w:r w:rsidR="004D1CFA" w:rsidRPr="004D1CFA">
        <w:rPr>
          <w:rFonts w:asciiTheme="majorBidi" w:hAnsiTheme="majorBidi" w:cstheme="majorBidi"/>
          <w:sz w:val="24"/>
          <w:szCs w:val="24"/>
        </w:rPr>
        <w:t xml:space="preserve"> offers a user-friendly interface, advanced targeting and automation features, and seamless integration with a wide range of platforms and frameworks</w:t>
      </w:r>
      <w:r w:rsidR="00440369">
        <w:rPr>
          <w:rFonts w:asciiTheme="majorBidi" w:hAnsiTheme="majorBidi" w:cs="Times New Roman"/>
          <w:sz w:val="24"/>
          <w:szCs w:val="24"/>
        </w:rPr>
        <w:t>.</w:t>
      </w:r>
    </w:p>
    <w:p w14:paraId="65F78F09" w14:textId="3BC19306" w:rsidR="00A73378" w:rsidRDefault="00A73378" w:rsidP="00A73378">
      <w:pPr>
        <w:tabs>
          <w:tab w:val="left" w:pos="3866"/>
        </w:tabs>
        <w:bidi w:val="0"/>
        <w:jc w:val="both"/>
        <w:rPr>
          <w:rFonts w:asciiTheme="majorBidi" w:hAnsiTheme="majorBidi" w:cs="Times New Roman"/>
          <w:sz w:val="24"/>
          <w:szCs w:val="24"/>
        </w:rPr>
      </w:pPr>
    </w:p>
    <w:p w14:paraId="64825E30" w14:textId="77777777" w:rsidR="00844CE5" w:rsidRDefault="00844CE5" w:rsidP="00844CE5">
      <w:pPr>
        <w:tabs>
          <w:tab w:val="left" w:pos="3866"/>
        </w:tabs>
        <w:bidi w:val="0"/>
        <w:jc w:val="both"/>
        <w:rPr>
          <w:rFonts w:asciiTheme="majorBidi" w:hAnsiTheme="majorBidi" w:cs="Times New Roman"/>
          <w:sz w:val="24"/>
          <w:szCs w:val="24"/>
        </w:rPr>
      </w:pPr>
    </w:p>
    <w:p w14:paraId="06628C28" w14:textId="34672B23" w:rsidR="00725EA0" w:rsidRDefault="00725EA0" w:rsidP="00CC0FFA">
      <w:pPr>
        <w:tabs>
          <w:tab w:val="left" w:pos="3866"/>
        </w:tabs>
        <w:bidi w:val="0"/>
        <w:jc w:val="both"/>
        <w:rPr>
          <w:rFonts w:asciiTheme="majorBidi" w:hAnsiTheme="majorBidi" w:cs="Times New Roman"/>
          <w:sz w:val="24"/>
          <w:szCs w:val="24"/>
        </w:rPr>
      </w:pPr>
    </w:p>
    <w:p w14:paraId="47079F5C" w14:textId="77777777" w:rsidR="009B0BB7" w:rsidRDefault="009B0BB7" w:rsidP="009B0BB7">
      <w:pPr>
        <w:tabs>
          <w:tab w:val="left" w:pos="3866"/>
        </w:tabs>
        <w:bidi w:val="0"/>
        <w:jc w:val="both"/>
        <w:rPr>
          <w:rFonts w:asciiTheme="majorBidi" w:hAnsiTheme="majorBidi" w:cs="Times New Roman"/>
          <w:sz w:val="24"/>
          <w:szCs w:val="24"/>
        </w:rPr>
      </w:pPr>
    </w:p>
    <w:p w14:paraId="6CD97B15" w14:textId="77777777" w:rsidR="009B0BB7" w:rsidRDefault="009B0BB7" w:rsidP="009B0BB7">
      <w:pPr>
        <w:tabs>
          <w:tab w:val="left" w:pos="3866"/>
        </w:tabs>
        <w:bidi w:val="0"/>
        <w:jc w:val="both"/>
        <w:rPr>
          <w:rFonts w:asciiTheme="majorBidi" w:hAnsiTheme="majorBidi" w:cs="Times New Roman"/>
          <w:sz w:val="24"/>
          <w:szCs w:val="24"/>
        </w:rPr>
      </w:pPr>
    </w:p>
    <w:p w14:paraId="1C503839" w14:textId="77777777" w:rsidR="009B0BB7" w:rsidRDefault="009B0BB7" w:rsidP="009B0BB7">
      <w:pPr>
        <w:tabs>
          <w:tab w:val="left" w:pos="3866"/>
        </w:tabs>
        <w:bidi w:val="0"/>
        <w:jc w:val="both"/>
        <w:rPr>
          <w:rFonts w:asciiTheme="majorBidi" w:hAnsiTheme="majorBidi" w:cs="Times New Roman"/>
          <w:sz w:val="24"/>
          <w:szCs w:val="24"/>
        </w:rPr>
      </w:pPr>
    </w:p>
    <w:p w14:paraId="54F19F24" w14:textId="77777777" w:rsidR="009B0BB7" w:rsidRDefault="009B0BB7" w:rsidP="009B0BB7">
      <w:pPr>
        <w:tabs>
          <w:tab w:val="left" w:pos="3866"/>
        </w:tabs>
        <w:bidi w:val="0"/>
        <w:jc w:val="both"/>
        <w:rPr>
          <w:rFonts w:asciiTheme="majorBidi" w:hAnsiTheme="majorBidi" w:cs="Times New Roman"/>
          <w:sz w:val="24"/>
          <w:szCs w:val="24"/>
        </w:rPr>
      </w:pPr>
    </w:p>
    <w:p w14:paraId="09610FC2" w14:textId="1E70B3C6" w:rsidR="00DB1530" w:rsidRDefault="00CC006C" w:rsidP="00CC0FFA">
      <w:pPr>
        <w:tabs>
          <w:tab w:val="left" w:pos="3866"/>
        </w:tabs>
        <w:bidi w:val="0"/>
        <w:jc w:val="both"/>
        <w:rPr>
          <w:rFonts w:asciiTheme="majorBidi" w:hAnsiTheme="majorBidi" w:cstheme="majorBidi"/>
          <w:sz w:val="24"/>
          <w:szCs w:val="24"/>
        </w:rPr>
      </w:pPr>
      <w:r>
        <w:rPr>
          <w:noProof/>
        </w:rPr>
        <w:lastRenderedPageBreak/>
        <w:drawing>
          <wp:anchor distT="0" distB="0" distL="114300" distR="114300" simplePos="0" relativeHeight="251658241" behindDoc="0" locked="0" layoutInCell="1" allowOverlap="1" wp14:anchorId="25FB282A" wp14:editId="035D0990">
            <wp:simplePos x="0" y="0"/>
            <wp:positionH relativeFrom="margin">
              <wp:posOffset>1362710</wp:posOffset>
            </wp:positionH>
            <wp:positionV relativeFrom="paragraph">
              <wp:posOffset>1057699</wp:posOffset>
            </wp:positionV>
            <wp:extent cx="3318510" cy="2212340"/>
            <wp:effectExtent l="0" t="0" r="0" b="0"/>
            <wp:wrapNone/>
            <wp:docPr id="20188064" name="Picture 20188064" descr="Build Live Chat for your App with Pusher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 Live Chat for your App with Pusher Channe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8510" cy="2212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1632C" w:rsidRPr="00084EDB">
        <w:rPr>
          <w:rFonts w:asciiTheme="majorBidi" w:hAnsiTheme="majorBidi" w:cstheme="majorBidi"/>
          <w:sz w:val="24"/>
          <w:szCs w:val="24"/>
          <w:u w:val="single"/>
        </w:rPr>
        <w:t>Pusher:</w:t>
      </w:r>
      <w:r w:rsidR="00084EDB" w:rsidRPr="00084EDB">
        <w:rPr>
          <w:rFonts w:asciiTheme="majorBidi" w:hAnsiTheme="majorBidi" w:cstheme="majorBidi"/>
          <w:sz w:val="24"/>
          <w:szCs w:val="24"/>
        </w:rPr>
        <w:t xml:space="preserve"> </w:t>
      </w:r>
      <w:r w:rsidR="00DB1530" w:rsidRPr="00DB1530">
        <w:rPr>
          <w:rFonts w:asciiTheme="majorBidi" w:hAnsiTheme="majorBidi" w:cstheme="majorBidi"/>
          <w:sz w:val="24"/>
          <w:szCs w:val="24"/>
        </w:rPr>
        <w:t xml:space="preserve">Pusher is a cloud-based messaging platform that provides real-time </w:t>
      </w:r>
      <w:commentRangeStart w:id="27"/>
      <w:commentRangeStart w:id="28"/>
      <w:r w:rsidR="00DB1530" w:rsidRPr="00DB1530">
        <w:rPr>
          <w:rFonts w:asciiTheme="majorBidi" w:hAnsiTheme="majorBidi" w:cstheme="majorBidi"/>
          <w:sz w:val="24"/>
          <w:szCs w:val="24"/>
        </w:rPr>
        <w:t>web</w:t>
      </w:r>
      <w:commentRangeEnd w:id="27"/>
      <w:r w:rsidR="006F63CF">
        <w:rPr>
          <w:rStyle w:val="CommentReference"/>
          <w:rtl/>
        </w:rPr>
        <w:commentReference w:id="27"/>
      </w:r>
      <w:commentRangeEnd w:id="28"/>
      <w:r w:rsidR="00434320">
        <w:rPr>
          <w:rStyle w:val="CommentReference"/>
        </w:rPr>
        <w:commentReference w:id="28"/>
      </w:r>
      <w:r w:rsidR="00DB1530" w:rsidRPr="00DB1530">
        <w:rPr>
          <w:rFonts w:asciiTheme="majorBidi" w:hAnsiTheme="majorBidi" w:cstheme="majorBidi"/>
          <w:sz w:val="24"/>
          <w:szCs w:val="24"/>
        </w:rPr>
        <w:t xml:space="preserve"> push notifications, as well as in-app notifications, chat functionality, and other messaging features. It offers a simple and easy-to-use API, as well as integrations with popular platforms such as Node.js and Laravel. Pusher provides real-time delivery and scalable infrastructure, making it a good choice for applications with high volumes of real-time data</w:t>
      </w:r>
      <w:r w:rsidR="00417671">
        <w:rPr>
          <w:rFonts w:asciiTheme="majorBidi" w:hAnsiTheme="majorBidi" w:cstheme="majorBidi"/>
          <w:sz w:val="24"/>
          <w:szCs w:val="24"/>
        </w:rPr>
        <w:t xml:space="preserve"> “</w:t>
      </w:r>
      <w:r w:rsidR="005564ED" w:rsidRPr="009F7F94">
        <w:t xml:space="preserve"> </w:t>
      </w:r>
      <w:hyperlink r:id="rId14" w:tgtFrame="_new" w:history="1">
        <w:r w:rsidR="005564ED">
          <w:rPr>
            <w:rStyle w:val="Hyperlink"/>
            <w:rFonts w:ascii="Segoe UI" w:hAnsi="Segoe UI" w:cs="Segoe UI"/>
            <w:bdr w:val="single" w:sz="2" w:space="0" w:color="D9D9E3" w:frame="1"/>
            <w:shd w:val="clear" w:color="auto" w:fill="F7F7F8"/>
          </w:rPr>
          <w:t>https://pusher.com/</w:t>
        </w:r>
      </w:hyperlink>
      <w:r w:rsidR="005564ED">
        <w:t>”</w:t>
      </w:r>
      <w:r w:rsidR="00AF0F80">
        <w:t xml:space="preserve"> [7]</w:t>
      </w:r>
      <w:r w:rsidR="00DB1530" w:rsidRPr="00DB1530">
        <w:rPr>
          <w:rFonts w:asciiTheme="majorBidi" w:hAnsiTheme="majorBidi" w:cstheme="majorBidi"/>
          <w:sz w:val="24"/>
          <w:szCs w:val="24"/>
        </w:rPr>
        <w:t>.</w:t>
      </w:r>
    </w:p>
    <w:p w14:paraId="1956F41A" w14:textId="09EFF47A" w:rsidR="00844CE5" w:rsidRDefault="00844CE5" w:rsidP="00844CE5">
      <w:pPr>
        <w:tabs>
          <w:tab w:val="left" w:pos="3866"/>
        </w:tabs>
        <w:bidi w:val="0"/>
        <w:jc w:val="both"/>
        <w:rPr>
          <w:rFonts w:asciiTheme="majorBidi" w:hAnsiTheme="majorBidi" w:cstheme="majorBidi"/>
          <w:sz w:val="24"/>
          <w:szCs w:val="24"/>
        </w:rPr>
      </w:pPr>
    </w:p>
    <w:p w14:paraId="0A257BED" w14:textId="15901BEB" w:rsidR="00844CE5" w:rsidRDefault="00844CE5" w:rsidP="00844CE5">
      <w:pPr>
        <w:tabs>
          <w:tab w:val="left" w:pos="3866"/>
        </w:tabs>
        <w:bidi w:val="0"/>
        <w:jc w:val="both"/>
        <w:rPr>
          <w:rFonts w:asciiTheme="majorBidi" w:hAnsiTheme="majorBidi" w:cstheme="majorBidi"/>
          <w:sz w:val="24"/>
          <w:szCs w:val="24"/>
        </w:rPr>
      </w:pPr>
    </w:p>
    <w:p w14:paraId="7316E146" w14:textId="77777777" w:rsidR="00E161B4" w:rsidRDefault="00E161B4" w:rsidP="00E161B4">
      <w:pPr>
        <w:tabs>
          <w:tab w:val="left" w:pos="3866"/>
        </w:tabs>
        <w:bidi w:val="0"/>
        <w:jc w:val="both"/>
        <w:rPr>
          <w:rFonts w:asciiTheme="majorBidi" w:hAnsiTheme="majorBidi" w:cstheme="majorBidi"/>
          <w:sz w:val="24"/>
          <w:szCs w:val="24"/>
        </w:rPr>
      </w:pPr>
    </w:p>
    <w:p w14:paraId="0F4F2A9A" w14:textId="77777777" w:rsidR="00E161B4" w:rsidRDefault="00E161B4" w:rsidP="00E161B4">
      <w:pPr>
        <w:tabs>
          <w:tab w:val="left" w:pos="3866"/>
        </w:tabs>
        <w:bidi w:val="0"/>
        <w:jc w:val="both"/>
        <w:rPr>
          <w:rFonts w:asciiTheme="majorBidi" w:hAnsiTheme="majorBidi" w:cstheme="majorBidi"/>
          <w:sz w:val="24"/>
          <w:szCs w:val="24"/>
        </w:rPr>
      </w:pPr>
    </w:p>
    <w:p w14:paraId="14CA5AA8" w14:textId="77777777" w:rsidR="00E161B4" w:rsidRDefault="00E161B4" w:rsidP="00E161B4">
      <w:pPr>
        <w:tabs>
          <w:tab w:val="left" w:pos="3866"/>
        </w:tabs>
        <w:bidi w:val="0"/>
        <w:jc w:val="both"/>
        <w:rPr>
          <w:rFonts w:asciiTheme="majorBidi" w:hAnsiTheme="majorBidi" w:cstheme="majorBidi"/>
          <w:sz w:val="24"/>
          <w:szCs w:val="24"/>
        </w:rPr>
      </w:pPr>
    </w:p>
    <w:p w14:paraId="7829EC38" w14:textId="77777777" w:rsidR="00E161B4" w:rsidRDefault="00E161B4" w:rsidP="00E161B4">
      <w:pPr>
        <w:tabs>
          <w:tab w:val="left" w:pos="3866"/>
        </w:tabs>
        <w:bidi w:val="0"/>
        <w:jc w:val="both"/>
        <w:rPr>
          <w:rFonts w:asciiTheme="majorBidi" w:hAnsiTheme="majorBidi" w:cstheme="majorBidi"/>
          <w:sz w:val="24"/>
          <w:szCs w:val="24"/>
        </w:rPr>
      </w:pPr>
    </w:p>
    <w:p w14:paraId="665BA06B" w14:textId="77777777" w:rsidR="00AF0FD8" w:rsidRDefault="00AF0FD8" w:rsidP="00761B9C">
      <w:pPr>
        <w:tabs>
          <w:tab w:val="left" w:pos="3866"/>
        </w:tabs>
        <w:bidi w:val="0"/>
        <w:rPr>
          <w:rFonts w:asciiTheme="majorBidi" w:hAnsiTheme="majorBidi" w:cstheme="majorBidi"/>
          <w:sz w:val="24"/>
          <w:szCs w:val="24"/>
        </w:rPr>
      </w:pPr>
    </w:p>
    <w:p w14:paraId="1C9AF8E9" w14:textId="77777777" w:rsidR="00B06E1E" w:rsidRDefault="00B06E1E" w:rsidP="00761B9C">
      <w:pPr>
        <w:tabs>
          <w:tab w:val="left" w:pos="3866"/>
        </w:tabs>
        <w:bidi w:val="0"/>
        <w:rPr>
          <w:rFonts w:asciiTheme="majorBidi" w:hAnsiTheme="majorBidi" w:cstheme="majorBidi"/>
          <w:b/>
          <w:bCs/>
          <w:sz w:val="24"/>
          <w:szCs w:val="24"/>
        </w:rPr>
      </w:pPr>
    </w:p>
    <w:p w14:paraId="63982B43" w14:textId="4FB9FF29" w:rsidR="00BB4C8A" w:rsidRDefault="00BB4C8A" w:rsidP="00BB4C8A">
      <w:pPr>
        <w:tabs>
          <w:tab w:val="left" w:pos="3866"/>
        </w:tabs>
        <w:bidi w:val="0"/>
        <w:jc w:val="both"/>
        <w:rPr>
          <w:rFonts w:asciiTheme="majorBidi" w:hAnsiTheme="majorBidi" w:cstheme="majorBidi"/>
          <w:sz w:val="24"/>
          <w:szCs w:val="24"/>
        </w:rPr>
      </w:pPr>
      <w:r>
        <w:rPr>
          <w:noProof/>
        </w:rPr>
        <w:drawing>
          <wp:anchor distT="0" distB="0" distL="114300" distR="114300" simplePos="0" relativeHeight="251658242" behindDoc="1" locked="0" layoutInCell="1" allowOverlap="1" wp14:anchorId="321D7846" wp14:editId="084601B3">
            <wp:simplePos x="0" y="0"/>
            <wp:positionH relativeFrom="margin">
              <wp:posOffset>2954482</wp:posOffset>
            </wp:positionH>
            <wp:positionV relativeFrom="paragraph">
              <wp:posOffset>1433599</wp:posOffset>
            </wp:positionV>
            <wp:extent cx="3390175" cy="2028621"/>
            <wp:effectExtent l="0" t="0" r="1270" b="0"/>
            <wp:wrapNone/>
            <wp:docPr id="480795633" name="Picture 480795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0175" cy="202862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611C26">
        <w:rPr>
          <w:rFonts w:asciiTheme="majorBidi" w:hAnsiTheme="majorBidi" w:cstheme="majorBidi"/>
          <w:sz w:val="24"/>
          <w:szCs w:val="24"/>
          <w:u w:val="single"/>
        </w:rPr>
        <w:t>WebEngage</w:t>
      </w:r>
      <w:proofErr w:type="spellEnd"/>
      <w:r w:rsidRPr="00611C26">
        <w:rPr>
          <w:rFonts w:asciiTheme="majorBidi" w:hAnsiTheme="majorBidi" w:cstheme="majorBidi"/>
          <w:sz w:val="24"/>
          <w:szCs w:val="24"/>
          <w:u w:val="single"/>
        </w:rPr>
        <w:t>:</w:t>
      </w:r>
      <w:r w:rsidRPr="006C0D3D">
        <w:t xml:space="preserve"> </w:t>
      </w:r>
      <w:proofErr w:type="spellStart"/>
      <w:r w:rsidRPr="006C0D3D">
        <w:rPr>
          <w:rFonts w:asciiTheme="majorBidi" w:hAnsiTheme="majorBidi" w:cstheme="majorBidi"/>
          <w:sz w:val="24"/>
          <w:szCs w:val="24"/>
        </w:rPr>
        <w:t>WebEngage</w:t>
      </w:r>
      <w:proofErr w:type="spellEnd"/>
      <w:r w:rsidRPr="006C0D3D">
        <w:rPr>
          <w:rFonts w:asciiTheme="majorBidi" w:hAnsiTheme="majorBidi" w:cstheme="majorBidi"/>
          <w:sz w:val="24"/>
          <w:szCs w:val="24"/>
        </w:rPr>
        <w:t xml:space="preserve"> is a marketing automation platform that offers web push notifications, as well as in-app messages, surveys, and other engagement tools, to help businesses improve user experience and drive conversions. It provides advanced features such as journey mapping, user segmentation, and personalization, as well as integrations with popular platforms such as Shopify and Magento. </w:t>
      </w:r>
      <w:proofErr w:type="spellStart"/>
      <w:r w:rsidRPr="006C0D3D">
        <w:rPr>
          <w:rFonts w:asciiTheme="majorBidi" w:hAnsiTheme="majorBidi" w:cstheme="majorBidi"/>
          <w:sz w:val="24"/>
          <w:szCs w:val="24"/>
        </w:rPr>
        <w:t>WebEngage</w:t>
      </w:r>
      <w:proofErr w:type="spellEnd"/>
      <w:r w:rsidRPr="006C0D3D">
        <w:rPr>
          <w:rFonts w:asciiTheme="majorBidi" w:hAnsiTheme="majorBidi" w:cstheme="majorBidi"/>
          <w:sz w:val="24"/>
          <w:szCs w:val="24"/>
        </w:rPr>
        <w:t xml:space="preserve"> offers a range of pricing plans, from a free plan for small businesses to enterprise-level plans with custom features and dedicated support</w:t>
      </w:r>
      <w:r>
        <w:rPr>
          <w:rFonts w:asciiTheme="majorBidi" w:hAnsiTheme="majorBidi" w:cstheme="majorBidi"/>
          <w:sz w:val="24"/>
          <w:szCs w:val="24"/>
        </w:rPr>
        <w:t xml:space="preserve"> “</w:t>
      </w:r>
      <w:r w:rsidRPr="004D2FA8">
        <w:t xml:space="preserve"> </w:t>
      </w:r>
      <w:hyperlink r:id="rId16" w:tgtFrame="_new" w:history="1">
        <w:r>
          <w:rPr>
            <w:rStyle w:val="Hyperlink"/>
            <w:rFonts w:ascii="Segoe UI" w:hAnsi="Segoe UI" w:cs="Segoe UI"/>
            <w:bdr w:val="single" w:sz="2" w:space="0" w:color="D9D9E3" w:frame="1"/>
            <w:shd w:val="clear" w:color="auto" w:fill="F7F7F8"/>
          </w:rPr>
          <w:t>https://webengage.com/</w:t>
        </w:r>
      </w:hyperlink>
      <w:r>
        <w:rPr>
          <w:rFonts w:asciiTheme="majorBidi" w:hAnsiTheme="majorBidi" w:cstheme="majorBidi"/>
          <w:sz w:val="24"/>
          <w:szCs w:val="24"/>
        </w:rPr>
        <w:t>”</w:t>
      </w:r>
      <w:r w:rsidR="006F37CA">
        <w:rPr>
          <w:rFonts w:asciiTheme="majorBidi" w:hAnsiTheme="majorBidi" w:cstheme="majorBidi"/>
          <w:sz w:val="24"/>
          <w:szCs w:val="24"/>
        </w:rPr>
        <w:t>[8]</w:t>
      </w:r>
      <w:r w:rsidRPr="00077380">
        <w:rPr>
          <w:rFonts w:asciiTheme="majorBidi" w:hAnsiTheme="majorBidi" w:cstheme="majorBidi"/>
          <w:sz w:val="24"/>
          <w:szCs w:val="24"/>
        </w:rPr>
        <w:t>.</w:t>
      </w:r>
    </w:p>
    <w:p w14:paraId="5FC087E6" w14:textId="77777777" w:rsidR="00BB4C8A" w:rsidRDefault="00BB4C8A" w:rsidP="00BB4C8A">
      <w:pPr>
        <w:tabs>
          <w:tab w:val="left" w:pos="3866"/>
        </w:tabs>
        <w:bidi w:val="0"/>
        <w:jc w:val="both"/>
        <w:rPr>
          <w:rFonts w:asciiTheme="majorBidi" w:hAnsiTheme="majorBidi" w:cstheme="majorBidi"/>
          <w:sz w:val="24"/>
          <w:szCs w:val="24"/>
        </w:rPr>
      </w:pPr>
    </w:p>
    <w:p w14:paraId="782A653B" w14:textId="77777777" w:rsidR="00BB4C8A" w:rsidRDefault="00BB4C8A" w:rsidP="00BB4C8A">
      <w:pPr>
        <w:tabs>
          <w:tab w:val="left" w:pos="3866"/>
        </w:tabs>
        <w:bidi w:val="0"/>
        <w:jc w:val="both"/>
        <w:rPr>
          <w:rFonts w:asciiTheme="majorBidi" w:hAnsiTheme="majorBidi" w:cstheme="majorBidi"/>
          <w:sz w:val="24"/>
          <w:szCs w:val="24"/>
        </w:rPr>
      </w:pPr>
    </w:p>
    <w:p w14:paraId="0D7A911B" w14:textId="77777777" w:rsidR="00BB4C8A" w:rsidRDefault="00BB4C8A" w:rsidP="00BB4C8A">
      <w:pPr>
        <w:tabs>
          <w:tab w:val="left" w:pos="3866"/>
        </w:tabs>
        <w:bidi w:val="0"/>
        <w:jc w:val="both"/>
        <w:rPr>
          <w:rFonts w:asciiTheme="majorBidi" w:hAnsiTheme="majorBidi" w:cstheme="majorBidi"/>
          <w:sz w:val="24"/>
          <w:szCs w:val="24"/>
        </w:rPr>
      </w:pPr>
    </w:p>
    <w:p w14:paraId="48AC53F9" w14:textId="77777777" w:rsidR="00A151C9" w:rsidRDefault="00A151C9" w:rsidP="00A151C9">
      <w:pPr>
        <w:tabs>
          <w:tab w:val="left" w:pos="3866"/>
        </w:tabs>
        <w:bidi w:val="0"/>
        <w:rPr>
          <w:rFonts w:asciiTheme="majorBidi" w:hAnsiTheme="majorBidi" w:cstheme="majorBidi"/>
          <w:b/>
          <w:bCs/>
          <w:sz w:val="24"/>
          <w:szCs w:val="24"/>
        </w:rPr>
      </w:pPr>
    </w:p>
    <w:p w14:paraId="65AE54B4" w14:textId="77777777" w:rsidR="00BB4C8A" w:rsidRDefault="00BB4C8A" w:rsidP="00BB4C8A">
      <w:pPr>
        <w:tabs>
          <w:tab w:val="left" w:pos="3866"/>
        </w:tabs>
        <w:bidi w:val="0"/>
        <w:rPr>
          <w:rFonts w:asciiTheme="majorBidi" w:hAnsiTheme="majorBidi" w:cstheme="majorBidi"/>
          <w:b/>
          <w:bCs/>
          <w:sz w:val="24"/>
          <w:szCs w:val="24"/>
        </w:rPr>
      </w:pPr>
    </w:p>
    <w:p w14:paraId="1B18FDB3" w14:textId="77777777" w:rsidR="00BB4C8A" w:rsidRDefault="00BB4C8A" w:rsidP="00BB4C8A">
      <w:pPr>
        <w:tabs>
          <w:tab w:val="left" w:pos="3866"/>
        </w:tabs>
        <w:bidi w:val="0"/>
        <w:rPr>
          <w:rFonts w:asciiTheme="majorBidi" w:hAnsiTheme="majorBidi" w:cstheme="majorBidi"/>
          <w:b/>
          <w:bCs/>
          <w:sz w:val="24"/>
          <w:szCs w:val="24"/>
        </w:rPr>
      </w:pPr>
    </w:p>
    <w:p w14:paraId="5345F3D8" w14:textId="77777777" w:rsidR="00BB4C8A" w:rsidRDefault="00BB4C8A" w:rsidP="00BB4C8A">
      <w:pPr>
        <w:tabs>
          <w:tab w:val="left" w:pos="3866"/>
        </w:tabs>
        <w:bidi w:val="0"/>
        <w:rPr>
          <w:rFonts w:asciiTheme="majorBidi" w:hAnsiTheme="majorBidi" w:cstheme="majorBidi"/>
          <w:b/>
          <w:bCs/>
          <w:sz w:val="24"/>
          <w:szCs w:val="24"/>
        </w:rPr>
      </w:pPr>
    </w:p>
    <w:p w14:paraId="268306DE" w14:textId="77777777" w:rsidR="00A151C9" w:rsidRDefault="00A151C9" w:rsidP="00A151C9">
      <w:pPr>
        <w:tabs>
          <w:tab w:val="left" w:pos="3866"/>
        </w:tabs>
        <w:bidi w:val="0"/>
        <w:rPr>
          <w:rFonts w:asciiTheme="majorBidi" w:hAnsiTheme="majorBidi" w:cstheme="majorBidi"/>
          <w:b/>
          <w:bCs/>
          <w:sz w:val="24"/>
          <w:szCs w:val="24"/>
        </w:rPr>
      </w:pPr>
    </w:p>
    <w:p w14:paraId="21C6A17A" w14:textId="4FB80741" w:rsidR="008713E0" w:rsidRDefault="00FB7196" w:rsidP="36A732F8">
      <w:pPr>
        <w:pStyle w:val="Heading2"/>
        <w:bidi w:val="0"/>
        <w:rPr>
          <w:color w:val="000000" w:themeColor="text1"/>
        </w:rPr>
      </w:pPr>
      <w:r w:rsidRPr="36A732F8">
        <w:rPr>
          <w:color w:val="000000" w:themeColor="text1"/>
        </w:rPr>
        <w:t>2.</w:t>
      </w:r>
      <w:r w:rsidR="00D11F6D" w:rsidRPr="36A732F8">
        <w:rPr>
          <w:color w:val="000000" w:themeColor="text1"/>
        </w:rPr>
        <w:t xml:space="preserve">2. </w:t>
      </w:r>
      <w:commentRangeStart w:id="29"/>
      <w:r w:rsidR="00D11F6D" w:rsidRPr="36A732F8">
        <w:rPr>
          <w:color w:val="000000" w:themeColor="text1"/>
        </w:rPr>
        <w:t>The</w:t>
      </w:r>
      <w:r w:rsidR="008150EF" w:rsidRPr="36A732F8">
        <w:rPr>
          <w:color w:val="000000" w:themeColor="text1"/>
        </w:rPr>
        <w:t xml:space="preserve"> Evolution of Notification Sender Systems</w:t>
      </w:r>
      <w:commentRangeEnd w:id="29"/>
      <w:r>
        <w:rPr>
          <w:rStyle w:val="CommentReference"/>
        </w:rPr>
        <w:commentReference w:id="29"/>
      </w:r>
    </w:p>
    <w:p w14:paraId="36FC2CE6" w14:textId="77777777" w:rsidR="009A16DB" w:rsidRDefault="009A16DB" w:rsidP="00E01A43">
      <w:pPr>
        <w:bidi w:val="0"/>
      </w:pPr>
    </w:p>
    <w:p w14:paraId="3A0BEC4E" w14:textId="78A04175" w:rsidR="00EE3DA3" w:rsidRPr="00302D40" w:rsidRDefault="00EE3DA3" w:rsidP="009A16DB">
      <w:pPr>
        <w:bidi w:val="0"/>
        <w:rPr>
          <w:rFonts w:asciiTheme="majorBidi" w:hAnsiTheme="majorBidi" w:cstheme="majorBidi"/>
          <w:sz w:val="24"/>
          <w:szCs w:val="24"/>
        </w:rPr>
      </w:pPr>
      <w:r w:rsidRPr="00302D40">
        <w:rPr>
          <w:rFonts w:asciiTheme="majorBidi" w:hAnsiTheme="majorBidi" w:cstheme="majorBidi"/>
          <w:sz w:val="24"/>
          <w:szCs w:val="24"/>
        </w:rPr>
        <w:t>Notification sender systems have come a long way in tandem with technological advancements and the evolution of communication channels. From the early days of telegraph and postal services, where messages were physically delivered, to the digital era, these systems have transformed significantly</w:t>
      </w:r>
      <w:r w:rsidRPr="00302D40">
        <w:rPr>
          <w:rFonts w:asciiTheme="majorBidi" w:hAnsiTheme="majorBidi" w:cstheme="majorBidi"/>
          <w:sz w:val="24"/>
          <w:szCs w:val="24"/>
          <w:rtl/>
        </w:rPr>
        <w:t>.</w:t>
      </w:r>
    </w:p>
    <w:p w14:paraId="767536F6" w14:textId="77777777" w:rsidR="00EE3DA3" w:rsidRPr="00302D40" w:rsidRDefault="00EE3DA3" w:rsidP="009A16DB">
      <w:pPr>
        <w:pStyle w:val="ListParagraph"/>
        <w:bidi w:val="0"/>
        <w:ind w:left="1149"/>
        <w:rPr>
          <w:rFonts w:asciiTheme="majorBidi" w:hAnsiTheme="majorBidi" w:cstheme="majorBidi"/>
          <w:sz w:val="24"/>
          <w:szCs w:val="24"/>
        </w:rPr>
      </w:pPr>
    </w:p>
    <w:p w14:paraId="09CA7847" w14:textId="74B47421" w:rsidR="00EE3DA3" w:rsidRPr="00302D40" w:rsidRDefault="00EE3DA3" w:rsidP="00302D40">
      <w:pPr>
        <w:bidi w:val="0"/>
        <w:rPr>
          <w:rFonts w:asciiTheme="majorBidi" w:hAnsiTheme="majorBidi" w:cstheme="majorBidi"/>
          <w:sz w:val="24"/>
          <w:szCs w:val="24"/>
        </w:rPr>
      </w:pPr>
      <w:r w:rsidRPr="00302D40">
        <w:rPr>
          <w:rFonts w:asciiTheme="majorBidi" w:hAnsiTheme="majorBidi" w:cstheme="majorBidi"/>
          <w:sz w:val="24"/>
          <w:szCs w:val="24"/>
        </w:rPr>
        <w:lastRenderedPageBreak/>
        <w:t xml:space="preserve">The advent of computing introduced email as a prominent communication method. Email </w:t>
      </w:r>
      <w:r w:rsidR="009D26D1" w:rsidRPr="00521569">
        <w:rPr>
          <w:rFonts w:asciiTheme="majorBidi" w:hAnsiTheme="majorBidi" w:cstheme="majorBidi"/>
          <w:sz w:val="24"/>
          <w:szCs w:val="24"/>
        </w:rPr>
        <w:t>notification management system</w:t>
      </w:r>
      <w:r w:rsidRPr="00302D40">
        <w:rPr>
          <w:rFonts w:asciiTheme="majorBidi" w:hAnsiTheme="majorBidi" w:cstheme="majorBidi"/>
          <w:sz w:val="24"/>
          <w:szCs w:val="24"/>
        </w:rPr>
        <w:t xml:space="preserve">s were developed to alert users about new messages in their inbox, utilizing protocols like SMTP for message exchange. As the internet became more accessible, web-based </w:t>
      </w:r>
      <w:r w:rsidR="009D26D1" w:rsidRPr="00521569">
        <w:rPr>
          <w:rFonts w:asciiTheme="majorBidi" w:hAnsiTheme="majorBidi" w:cstheme="majorBidi"/>
          <w:sz w:val="24"/>
          <w:szCs w:val="24"/>
        </w:rPr>
        <w:t>notification management system</w:t>
      </w:r>
      <w:r w:rsidRPr="00302D40">
        <w:rPr>
          <w:rFonts w:asciiTheme="majorBidi" w:hAnsiTheme="majorBidi" w:cstheme="majorBidi"/>
          <w:sz w:val="24"/>
          <w:szCs w:val="24"/>
        </w:rPr>
        <w:t>s emerged, allowing websites to deliver real-time updates directly to users' browsers through push notifications</w:t>
      </w:r>
      <w:r w:rsidRPr="00302D40">
        <w:rPr>
          <w:rFonts w:asciiTheme="majorBidi" w:hAnsiTheme="majorBidi" w:cstheme="majorBidi"/>
          <w:sz w:val="24"/>
          <w:szCs w:val="24"/>
          <w:rtl/>
        </w:rPr>
        <w:t>.</w:t>
      </w:r>
    </w:p>
    <w:p w14:paraId="3774E77A" w14:textId="77777777" w:rsidR="00EE3DA3" w:rsidRPr="00302D40" w:rsidRDefault="00EE3DA3" w:rsidP="009A16DB">
      <w:pPr>
        <w:pStyle w:val="ListParagraph"/>
        <w:bidi w:val="0"/>
        <w:ind w:left="1149"/>
        <w:rPr>
          <w:rFonts w:asciiTheme="majorBidi" w:hAnsiTheme="majorBidi" w:cstheme="majorBidi"/>
          <w:sz w:val="24"/>
          <w:szCs w:val="24"/>
        </w:rPr>
      </w:pPr>
    </w:p>
    <w:p w14:paraId="1AE10931" w14:textId="0D7E9352" w:rsidR="00EE3DA3" w:rsidRPr="00302D40" w:rsidRDefault="00EE3DA3" w:rsidP="00302D40">
      <w:pPr>
        <w:bidi w:val="0"/>
        <w:rPr>
          <w:rFonts w:asciiTheme="majorBidi" w:hAnsiTheme="majorBidi" w:cstheme="majorBidi"/>
          <w:sz w:val="24"/>
          <w:szCs w:val="24"/>
        </w:rPr>
      </w:pPr>
      <w:r w:rsidRPr="00302D40">
        <w:rPr>
          <w:rFonts w:asciiTheme="majorBidi" w:hAnsiTheme="majorBidi" w:cstheme="majorBidi"/>
          <w:sz w:val="24"/>
          <w:szCs w:val="24"/>
        </w:rPr>
        <w:t xml:space="preserve">The rise of smartphones and mobile apps revolutionized </w:t>
      </w:r>
      <w:r w:rsidR="009D26D1" w:rsidRPr="00521569">
        <w:rPr>
          <w:rFonts w:asciiTheme="majorBidi" w:hAnsiTheme="majorBidi" w:cstheme="majorBidi"/>
          <w:sz w:val="24"/>
          <w:szCs w:val="24"/>
        </w:rPr>
        <w:t>notification management system</w:t>
      </w:r>
      <w:r w:rsidRPr="00302D40">
        <w:rPr>
          <w:rFonts w:asciiTheme="majorBidi" w:hAnsiTheme="majorBidi" w:cstheme="majorBidi"/>
          <w:sz w:val="24"/>
          <w:szCs w:val="24"/>
        </w:rPr>
        <w:t xml:space="preserve">s once again. Native push notification services on mobile operating systems enabled apps to send timely and personalized notifications to users' devices, even when the apps were inactive. Social media platforms also played a significant role by introducing sophisticated </w:t>
      </w:r>
      <w:r w:rsidR="009B7B33" w:rsidRPr="00521569">
        <w:rPr>
          <w:rFonts w:asciiTheme="majorBidi" w:hAnsiTheme="majorBidi" w:cstheme="majorBidi"/>
          <w:sz w:val="24"/>
          <w:szCs w:val="24"/>
        </w:rPr>
        <w:t>notification management system</w:t>
      </w:r>
      <w:r w:rsidRPr="00302D40">
        <w:rPr>
          <w:rFonts w:asciiTheme="majorBidi" w:hAnsiTheme="majorBidi" w:cstheme="majorBidi"/>
          <w:sz w:val="24"/>
          <w:szCs w:val="24"/>
        </w:rPr>
        <w:t>s that kept users informed about activities within their networks</w:t>
      </w:r>
      <w:r w:rsidRPr="00302D40">
        <w:rPr>
          <w:rFonts w:asciiTheme="majorBidi" w:hAnsiTheme="majorBidi" w:cstheme="majorBidi"/>
          <w:sz w:val="24"/>
          <w:szCs w:val="24"/>
          <w:rtl/>
        </w:rPr>
        <w:t>.</w:t>
      </w:r>
    </w:p>
    <w:p w14:paraId="462A566C" w14:textId="77777777" w:rsidR="00EE3DA3" w:rsidRPr="00302D40" w:rsidRDefault="00EE3DA3" w:rsidP="009A16DB">
      <w:pPr>
        <w:pStyle w:val="ListParagraph"/>
        <w:bidi w:val="0"/>
        <w:ind w:left="1149"/>
        <w:rPr>
          <w:rFonts w:asciiTheme="majorBidi" w:hAnsiTheme="majorBidi" w:cstheme="majorBidi"/>
          <w:sz w:val="24"/>
          <w:szCs w:val="24"/>
        </w:rPr>
      </w:pPr>
    </w:p>
    <w:p w14:paraId="61423ADC" w14:textId="77777777" w:rsidR="00EE3DA3" w:rsidRPr="00302D40" w:rsidRDefault="00EE3DA3" w:rsidP="00302D40">
      <w:pPr>
        <w:bidi w:val="0"/>
        <w:rPr>
          <w:rFonts w:asciiTheme="majorBidi" w:hAnsiTheme="majorBidi" w:cstheme="majorBidi"/>
          <w:sz w:val="24"/>
          <w:szCs w:val="24"/>
        </w:rPr>
      </w:pPr>
      <w:r w:rsidRPr="00302D40">
        <w:rPr>
          <w:rFonts w:asciiTheme="majorBidi" w:hAnsiTheme="majorBidi" w:cstheme="majorBidi"/>
          <w:sz w:val="24"/>
          <w:szCs w:val="24"/>
        </w:rPr>
        <w:t>Furthermore, notification sender systems expanded beyond traditional channels. Messaging apps introduced real-time notification features for seamless communication and collaboration. Voice assistants and smart speakers incorporated notification capabilities, enabling users to receive spoken alerts and reminders</w:t>
      </w:r>
      <w:r w:rsidRPr="00302D40">
        <w:rPr>
          <w:rFonts w:asciiTheme="majorBidi" w:hAnsiTheme="majorBidi" w:cstheme="majorBidi"/>
          <w:sz w:val="24"/>
          <w:szCs w:val="24"/>
          <w:rtl/>
        </w:rPr>
        <w:t>.</w:t>
      </w:r>
    </w:p>
    <w:p w14:paraId="44D8EAA8" w14:textId="77777777" w:rsidR="00EE3DA3" w:rsidRPr="00302D40" w:rsidRDefault="00EE3DA3" w:rsidP="009A16DB">
      <w:pPr>
        <w:pStyle w:val="ListParagraph"/>
        <w:bidi w:val="0"/>
        <w:ind w:left="1149"/>
        <w:rPr>
          <w:rFonts w:asciiTheme="majorBidi" w:hAnsiTheme="majorBidi" w:cstheme="majorBidi"/>
          <w:sz w:val="24"/>
          <w:szCs w:val="24"/>
        </w:rPr>
      </w:pPr>
    </w:p>
    <w:p w14:paraId="50AEF59D" w14:textId="77777777" w:rsidR="00EE3DA3" w:rsidRPr="00302D40" w:rsidRDefault="00EE3DA3" w:rsidP="00302D40">
      <w:pPr>
        <w:bidi w:val="0"/>
        <w:rPr>
          <w:rFonts w:asciiTheme="majorBidi" w:hAnsiTheme="majorBidi" w:cstheme="majorBidi"/>
          <w:sz w:val="24"/>
          <w:szCs w:val="24"/>
        </w:rPr>
      </w:pPr>
      <w:r w:rsidRPr="00302D40">
        <w:rPr>
          <w:rFonts w:asciiTheme="majorBidi" w:hAnsiTheme="majorBidi" w:cstheme="majorBidi"/>
          <w:sz w:val="24"/>
          <w:szCs w:val="24"/>
        </w:rPr>
        <w:t>The evolution of notification sender systems has been driven by the need for instant communication, personalization, and improved user experiences. Technological advancements in areas like cloud computing, artificial intelligence, and data analytics have further enhanced the capabilities of these systems</w:t>
      </w:r>
      <w:r w:rsidRPr="00302D40">
        <w:rPr>
          <w:rFonts w:asciiTheme="majorBidi" w:hAnsiTheme="majorBidi" w:cstheme="majorBidi"/>
          <w:sz w:val="24"/>
          <w:szCs w:val="24"/>
          <w:rtl/>
        </w:rPr>
        <w:t>.</w:t>
      </w:r>
    </w:p>
    <w:p w14:paraId="631165EB" w14:textId="77777777" w:rsidR="00EE3DA3" w:rsidRPr="00302D40" w:rsidRDefault="00EE3DA3" w:rsidP="009A16DB">
      <w:pPr>
        <w:pStyle w:val="ListParagraph"/>
        <w:bidi w:val="0"/>
        <w:ind w:left="1149"/>
        <w:rPr>
          <w:rFonts w:asciiTheme="majorBidi" w:hAnsiTheme="majorBidi" w:cstheme="majorBidi"/>
          <w:sz w:val="24"/>
          <w:szCs w:val="24"/>
        </w:rPr>
      </w:pPr>
    </w:p>
    <w:p w14:paraId="2D7FD911" w14:textId="77777777" w:rsidR="00EE3DA3" w:rsidRPr="00302D40" w:rsidRDefault="00EE3DA3" w:rsidP="00302D40">
      <w:pPr>
        <w:bidi w:val="0"/>
        <w:rPr>
          <w:rFonts w:asciiTheme="majorBidi" w:hAnsiTheme="majorBidi" w:cstheme="majorBidi"/>
          <w:sz w:val="24"/>
          <w:szCs w:val="24"/>
        </w:rPr>
      </w:pPr>
      <w:r w:rsidRPr="00302D40">
        <w:rPr>
          <w:rFonts w:asciiTheme="majorBidi" w:hAnsiTheme="majorBidi" w:cstheme="majorBidi"/>
          <w:sz w:val="24"/>
          <w:szCs w:val="24"/>
        </w:rPr>
        <w:t>Today, notification sender systems are crucial across various industries, empowering businesses to engage with their audiences, deliver important updates, and facilitate user actions. They have become integral to sectors such as e-commerce, news, social networking, healthcare, and finance</w:t>
      </w:r>
      <w:r w:rsidRPr="00302D40">
        <w:rPr>
          <w:rFonts w:asciiTheme="majorBidi" w:hAnsiTheme="majorBidi" w:cstheme="majorBidi"/>
          <w:sz w:val="24"/>
          <w:szCs w:val="24"/>
          <w:rtl/>
        </w:rPr>
        <w:t>.</w:t>
      </w:r>
    </w:p>
    <w:p w14:paraId="1CB71BD9" w14:textId="77777777" w:rsidR="00EE3DA3" w:rsidRPr="00302D40" w:rsidRDefault="00EE3DA3" w:rsidP="009A16DB">
      <w:pPr>
        <w:pStyle w:val="ListParagraph"/>
        <w:bidi w:val="0"/>
        <w:ind w:left="1149"/>
        <w:rPr>
          <w:rFonts w:asciiTheme="majorBidi" w:hAnsiTheme="majorBidi" w:cstheme="majorBidi"/>
          <w:sz w:val="24"/>
          <w:szCs w:val="24"/>
        </w:rPr>
      </w:pPr>
    </w:p>
    <w:p w14:paraId="24144C29" w14:textId="10BE8156" w:rsidR="008150EF" w:rsidRDefault="00EE3DA3" w:rsidP="00302D40">
      <w:pPr>
        <w:bidi w:val="0"/>
        <w:rPr>
          <w:rFonts w:asciiTheme="majorBidi" w:hAnsiTheme="majorBidi" w:cstheme="majorBidi"/>
          <w:sz w:val="24"/>
          <w:szCs w:val="24"/>
        </w:rPr>
      </w:pPr>
      <w:proofErr w:type="gramStart"/>
      <w:r w:rsidRPr="00302D40">
        <w:rPr>
          <w:rFonts w:asciiTheme="majorBidi" w:hAnsiTheme="majorBidi" w:cstheme="majorBidi"/>
          <w:sz w:val="24"/>
          <w:szCs w:val="24"/>
        </w:rPr>
        <w:t>Looking ahead, notification sender systems</w:t>
      </w:r>
      <w:proofErr w:type="gramEnd"/>
      <w:r w:rsidRPr="00302D40">
        <w:rPr>
          <w:rFonts w:asciiTheme="majorBidi" w:hAnsiTheme="majorBidi" w:cstheme="majorBidi"/>
          <w:sz w:val="24"/>
          <w:szCs w:val="24"/>
        </w:rPr>
        <w:t xml:space="preserve"> are expected to become even more sophisticated, leveraging emerging technologies like machine learning, natural language processing, and augmented reality. These advancements will enable them to adapt to evolving user preferences, communication trends, and the demands of an increasingly connected world</w:t>
      </w:r>
      <w:r w:rsidR="00302D40" w:rsidRPr="00302D40">
        <w:rPr>
          <w:rFonts w:asciiTheme="majorBidi" w:hAnsiTheme="majorBidi" w:cstheme="majorBidi"/>
          <w:sz w:val="24"/>
          <w:szCs w:val="24"/>
        </w:rPr>
        <w:t>.</w:t>
      </w:r>
    </w:p>
    <w:p w14:paraId="093E42DB" w14:textId="77777777" w:rsidR="00E54543" w:rsidRPr="00302D40" w:rsidRDefault="00E54543" w:rsidP="00E54543">
      <w:pPr>
        <w:bidi w:val="0"/>
        <w:rPr>
          <w:rFonts w:asciiTheme="majorBidi" w:hAnsiTheme="majorBidi" w:cstheme="majorBidi"/>
          <w:sz w:val="24"/>
          <w:szCs w:val="24"/>
        </w:rPr>
      </w:pPr>
    </w:p>
    <w:p w14:paraId="1365AB21" w14:textId="21866C3B" w:rsidR="0009500D" w:rsidRPr="004A2F36" w:rsidRDefault="0009500D" w:rsidP="36A732F8">
      <w:pPr>
        <w:pStyle w:val="Heading1"/>
        <w:numPr>
          <w:ilvl w:val="0"/>
          <w:numId w:val="60"/>
        </w:numPr>
        <w:bidi w:val="0"/>
        <w:rPr>
          <w:color w:val="000000" w:themeColor="text1"/>
        </w:rPr>
      </w:pPr>
      <w:r w:rsidRPr="36A732F8">
        <w:rPr>
          <w:color w:val="000000" w:themeColor="text1"/>
        </w:rPr>
        <w:t xml:space="preserve">Expected </w:t>
      </w:r>
      <w:commentRangeStart w:id="30"/>
      <w:commentRangeStart w:id="31"/>
      <w:r w:rsidR="00141590" w:rsidRPr="36A732F8">
        <w:rPr>
          <w:color w:val="000000" w:themeColor="text1"/>
        </w:rPr>
        <w:t>Achievements</w:t>
      </w:r>
      <w:commentRangeEnd w:id="30"/>
      <w:r>
        <w:rPr>
          <w:rStyle w:val="CommentReference"/>
        </w:rPr>
        <w:commentReference w:id="30"/>
      </w:r>
      <w:commentRangeEnd w:id="31"/>
      <w:r>
        <w:rPr>
          <w:rStyle w:val="CommentReference"/>
        </w:rPr>
        <w:commentReference w:id="31"/>
      </w:r>
    </w:p>
    <w:p w14:paraId="1AA1CE29" w14:textId="77777777" w:rsidR="00141590" w:rsidRDefault="00141590" w:rsidP="004A2F36">
      <w:pPr>
        <w:tabs>
          <w:tab w:val="left" w:pos="3866"/>
        </w:tabs>
        <w:bidi w:val="0"/>
        <w:rPr>
          <w:rFonts w:asciiTheme="majorBidi" w:hAnsiTheme="majorBidi" w:cstheme="majorBidi"/>
          <w:b/>
          <w:bCs/>
          <w:sz w:val="24"/>
          <w:szCs w:val="24"/>
        </w:rPr>
      </w:pPr>
    </w:p>
    <w:p w14:paraId="3E87C7F6" w14:textId="69786E86" w:rsidR="00A87F4B" w:rsidRPr="00A87F4B" w:rsidRDefault="00A87F4B" w:rsidP="00A87F4B">
      <w:pPr>
        <w:tabs>
          <w:tab w:val="left" w:pos="3866"/>
        </w:tabs>
        <w:bidi w:val="0"/>
        <w:rPr>
          <w:rFonts w:asciiTheme="majorBidi" w:hAnsiTheme="majorBidi" w:cstheme="majorBidi"/>
          <w:sz w:val="24"/>
          <w:szCs w:val="24"/>
        </w:rPr>
      </w:pPr>
      <w:r>
        <w:rPr>
          <w:rFonts w:asciiTheme="majorBidi" w:hAnsiTheme="majorBidi" w:cstheme="majorBidi"/>
          <w:sz w:val="24"/>
          <w:szCs w:val="24"/>
        </w:rPr>
        <w:t>W</w:t>
      </w:r>
      <w:r w:rsidRPr="00A87F4B">
        <w:rPr>
          <w:rFonts w:asciiTheme="majorBidi" w:hAnsiTheme="majorBidi" w:cstheme="majorBidi"/>
          <w:sz w:val="24"/>
          <w:szCs w:val="24"/>
        </w:rPr>
        <w:t>e have high expectations for our</w:t>
      </w:r>
      <w:r w:rsidR="009B7B33" w:rsidRPr="009B7B33">
        <w:rPr>
          <w:rFonts w:asciiTheme="majorBidi" w:hAnsiTheme="majorBidi" w:cstheme="majorBidi"/>
          <w:sz w:val="24"/>
          <w:szCs w:val="24"/>
        </w:rPr>
        <w:t xml:space="preserve"> </w:t>
      </w:r>
      <w:r w:rsidR="009B7B33" w:rsidRPr="00521569">
        <w:rPr>
          <w:rFonts w:asciiTheme="majorBidi" w:hAnsiTheme="majorBidi" w:cstheme="majorBidi"/>
          <w:sz w:val="24"/>
          <w:szCs w:val="24"/>
        </w:rPr>
        <w:t>notification management system</w:t>
      </w:r>
      <w:r w:rsidRPr="00A87F4B">
        <w:rPr>
          <w:rFonts w:asciiTheme="majorBidi" w:hAnsiTheme="majorBidi" w:cstheme="majorBidi"/>
          <w:sz w:val="24"/>
          <w:szCs w:val="24"/>
        </w:rPr>
        <w:t xml:space="preserve">. We believe that it has the potential to significantly enhance our users' experience, improve engagement, and ultimately retain our users. We expect our </w:t>
      </w:r>
      <w:r w:rsidR="009B7B33" w:rsidRPr="00521569">
        <w:rPr>
          <w:rFonts w:asciiTheme="majorBidi" w:hAnsiTheme="majorBidi" w:cstheme="majorBidi"/>
          <w:sz w:val="24"/>
          <w:szCs w:val="24"/>
        </w:rPr>
        <w:t>notification management system</w:t>
      </w:r>
      <w:r w:rsidRPr="00A87F4B">
        <w:rPr>
          <w:rFonts w:asciiTheme="majorBidi" w:hAnsiTheme="majorBidi" w:cstheme="majorBidi"/>
          <w:sz w:val="24"/>
          <w:szCs w:val="24"/>
        </w:rPr>
        <w:t xml:space="preserve"> to provide timely and relevant notifications that are triggered by specific events or actions, customized based </w:t>
      </w:r>
      <w:r w:rsidRPr="00A87F4B">
        <w:rPr>
          <w:rFonts w:asciiTheme="majorBidi" w:hAnsiTheme="majorBidi" w:cstheme="majorBidi"/>
          <w:sz w:val="24"/>
          <w:szCs w:val="24"/>
        </w:rPr>
        <w:lastRenderedPageBreak/>
        <w:t>on user preferences, and delivered through multiple channels, such as email, SMS, and push notifications.</w:t>
      </w:r>
    </w:p>
    <w:p w14:paraId="36378E41" w14:textId="7E681567" w:rsidR="009001B1" w:rsidRPr="009001B1" w:rsidRDefault="009001B1" w:rsidP="009001B1">
      <w:pPr>
        <w:tabs>
          <w:tab w:val="left" w:pos="3866"/>
        </w:tabs>
        <w:bidi w:val="0"/>
        <w:rPr>
          <w:rFonts w:asciiTheme="majorBidi" w:hAnsiTheme="majorBidi" w:cstheme="majorBidi"/>
          <w:sz w:val="24"/>
          <w:szCs w:val="24"/>
        </w:rPr>
      </w:pPr>
      <w:r w:rsidRPr="009001B1">
        <w:rPr>
          <w:rFonts w:asciiTheme="majorBidi" w:hAnsiTheme="majorBidi" w:cstheme="majorBidi"/>
          <w:sz w:val="24"/>
          <w:szCs w:val="24"/>
        </w:rPr>
        <w:t xml:space="preserve">We also anticipate our </w:t>
      </w:r>
      <w:r w:rsidR="009B7B33" w:rsidRPr="00521569">
        <w:rPr>
          <w:rFonts w:asciiTheme="majorBidi" w:hAnsiTheme="majorBidi" w:cstheme="majorBidi"/>
          <w:sz w:val="24"/>
          <w:szCs w:val="24"/>
        </w:rPr>
        <w:t xml:space="preserve">notification management system </w:t>
      </w:r>
      <w:r w:rsidRPr="009001B1">
        <w:rPr>
          <w:rFonts w:asciiTheme="majorBidi" w:hAnsiTheme="majorBidi" w:cstheme="majorBidi"/>
          <w:sz w:val="24"/>
          <w:szCs w:val="24"/>
        </w:rPr>
        <w:t xml:space="preserve">to be designed in a way that enhances the overall user experience. This includes making the notification settings intuitive and easy to customize, allowing users to snooze notifications or dismiss them easily, and ensuring that notifications don't disrupt the user's workflow. By designing our </w:t>
      </w:r>
      <w:r w:rsidR="009B7B33" w:rsidRPr="00521569">
        <w:rPr>
          <w:rFonts w:asciiTheme="majorBidi" w:hAnsiTheme="majorBidi" w:cstheme="majorBidi"/>
          <w:sz w:val="24"/>
          <w:szCs w:val="24"/>
        </w:rPr>
        <w:t xml:space="preserve">notification management system </w:t>
      </w:r>
      <w:r w:rsidRPr="009001B1">
        <w:rPr>
          <w:rFonts w:asciiTheme="majorBidi" w:hAnsiTheme="majorBidi" w:cstheme="majorBidi"/>
          <w:sz w:val="24"/>
          <w:szCs w:val="24"/>
        </w:rPr>
        <w:t>in this way, we believe that our users will be more likely to engage with our service and stay loyal to us</w:t>
      </w:r>
      <w:r w:rsidRPr="009001B1">
        <w:rPr>
          <w:rFonts w:asciiTheme="majorBidi" w:hAnsiTheme="majorBidi" w:cs="Times New Roman"/>
          <w:sz w:val="24"/>
          <w:szCs w:val="24"/>
          <w:rtl/>
        </w:rPr>
        <w:t>.</w:t>
      </w:r>
    </w:p>
    <w:p w14:paraId="0C5931BA" w14:textId="08767EB4" w:rsidR="009001B1" w:rsidRPr="009001B1" w:rsidRDefault="009001B1" w:rsidP="009001B1">
      <w:pPr>
        <w:tabs>
          <w:tab w:val="left" w:pos="3866"/>
        </w:tabs>
        <w:bidi w:val="0"/>
        <w:rPr>
          <w:rFonts w:asciiTheme="majorBidi" w:hAnsiTheme="majorBidi" w:cstheme="majorBidi"/>
          <w:sz w:val="24"/>
          <w:szCs w:val="24"/>
        </w:rPr>
      </w:pPr>
      <w:r w:rsidRPr="009001B1">
        <w:rPr>
          <w:rFonts w:asciiTheme="majorBidi" w:hAnsiTheme="majorBidi" w:cstheme="majorBidi"/>
          <w:sz w:val="24"/>
          <w:szCs w:val="24"/>
        </w:rPr>
        <w:t xml:space="preserve">Another requirement we have for our </w:t>
      </w:r>
      <w:r w:rsidR="009B7B33" w:rsidRPr="00521569">
        <w:rPr>
          <w:rFonts w:asciiTheme="majorBidi" w:hAnsiTheme="majorBidi" w:cstheme="majorBidi"/>
          <w:sz w:val="24"/>
          <w:szCs w:val="24"/>
        </w:rPr>
        <w:t xml:space="preserve">notification management system </w:t>
      </w:r>
      <w:r w:rsidRPr="009001B1">
        <w:rPr>
          <w:rFonts w:asciiTheme="majorBidi" w:hAnsiTheme="majorBidi" w:cstheme="majorBidi"/>
          <w:sz w:val="24"/>
          <w:szCs w:val="24"/>
        </w:rPr>
        <w:t xml:space="preserve">is that it facilitates better communication between our users and our service. We want our </w:t>
      </w:r>
      <w:r w:rsidR="009B7B33" w:rsidRPr="00521569">
        <w:rPr>
          <w:rFonts w:asciiTheme="majorBidi" w:hAnsiTheme="majorBidi" w:cstheme="majorBidi"/>
          <w:sz w:val="24"/>
          <w:szCs w:val="24"/>
        </w:rPr>
        <w:t xml:space="preserve">notification management system </w:t>
      </w:r>
      <w:r w:rsidRPr="009001B1">
        <w:rPr>
          <w:rFonts w:asciiTheme="majorBidi" w:hAnsiTheme="majorBidi" w:cstheme="majorBidi"/>
          <w:sz w:val="24"/>
          <w:szCs w:val="24"/>
        </w:rPr>
        <w:t>to provide users with updates about their account status, new features or content, and important events or deadlines, in a timely and personalized manner. This will help our users stay informed and engaged with our service, and ultimately lead to a better overall user experience</w:t>
      </w:r>
      <w:r w:rsidRPr="009001B1">
        <w:rPr>
          <w:rFonts w:asciiTheme="majorBidi" w:hAnsiTheme="majorBidi" w:cs="Times New Roman"/>
          <w:sz w:val="24"/>
          <w:szCs w:val="24"/>
          <w:rtl/>
        </w:rPr>
        <w:t>.</w:t>
      </w:r>
    </w:p>
    <w:p w14:paraId="54D56571" w14:textId="7D00ADE5" w:rsidR="009001B1" w:rsidRPr="009001B1" w:rsidRDefault="009001B1" w:rsidP="009001B1">
      <w:pPr>
        <w:tabs>
          <w:tab w:val="left" w:pos="3866"/>
        </w:tabs>
        <w:bidi w:val="0"/>
        <w:rPr>
          <w:rFonts w:asciiTheme="majorBidi" w:hAnsiTheme="majorBidi" w:cstheme="majorBidi"/>
          <w:sz w:val="24"/>
          <w:szCs w:val="24"/>
        </w:rPr>
      </w:pPr>
      <w:r w:rsidRPr="009001B1">
        <w:rPr>
          <w:rFonts w:asciiTheme="majorBidi" w:hAnsiTheme="majorBidi" w:cstheme="majorBidi"/>
          <w:sz w:val="24"/>
          <w:szCs w:val="24"/>
        </w:rPr>
        <w:t xml:space="preserve">Furthermore, we anticipate our </w:t>
      </w:r>
      <w:r w:rsidR="009B7B33" w:rsidRPr="00521569">
        <w:rPr>
          <w:rFonts w:asciiTheme="majorBidi" w:hAnsiTheme="majorBidi" w:cstheme="majorBidi"/>
          <w:sz w:val="24"/>
          <w:szCs w:val="24"/>
        </w:rPr>
        <w:t xml:space="preserve">notification management system </w:t>
      </w:r>
      <w:r w:rsidRPr="009001B1">
        <w:rPr>
          <w:rFonts w:asciiTheme="majorBidi" w:hAnsiTheme="majorBidi" w:cstheme="majorBidi"/>
          <w:sz w:val="24"/>
          <w:szCs w:val="24"/>
        </w:rPr>
        <w:t>to retain users by providing personalized and relevant notifications that keep them engaged with our service. By delivering notifications that are tailored to the user's preferences and needs, we believe that our users will be more likely to stay engaged with our service and find value in it</w:t>
      </w:r>
      <w:r w:rsidRPr="009001B1">
        <w:rPr>
          <w:rFonts w:asciiTheme="majorBidi" w:hAnsiTheme="majorBidi" w:cs="Times New Roman"/>
          <w:sz w:val="24"/>
          <w:szCs w:val="24"/>
          <w:rtl/>
        </w:rPr>
        <w:t>.</w:t>
      </w:r>
    </w:p>
    <w:p w14:paraId="19A174B9" w14:textId="3B1D04A5" w:rsidR="009001B1" w:rsidRPr="009001B1" w:rsidRDefault="009001B1" w:rsidP="009001B1">
      <w:pPr>
        <w:tabs>
          <w:tab w:val="left" w:pos="3866"/>
        </w:tabs>
        <w:bidi w:val="0"/>
        <w:rPr>
          <w:rFonts w:asciiTheme="majorBidi" w:hAnsiTheme="majorBidi" w:cstheme="majorBidi"/>
          <w:sz w:val="24"/>
          <w:szCs w:val="24"/>
        </w:rPr>
      </w:pPr>
      <w:r w:rsidRPr="009001B1">
        <w:rPr>
          <w:rFonts w:asciiTheme="majorBidi" w:hAnsiTheme="majorBidi" w:cstheme="majorBidi"/>
          <w:sz w:val="24"/>
          <w:szCs w:val="24"/>
        </w:rPr>
        <w:t xml:space="preserve">Finally, we anticipate our </w:t>
      </w:r>
      <w:r w:rsidR="009B7B33" w:rsidRPr="00521569">
        <w:rPr>
          <w:rFonts w:asciiTheme="majorBidi" w:hAnsiTheme="majorBidi" w:cstheme="majorBidi"/>
          <w:sz w:val="24"/>
          <w:szCs w:val="24"/>
        </w:rPr>
        <w:t xml:space="preserve">notification management system </w:t>
      </w:r>
      <w:r w:rsidRPr="009001B1">
        <w:rPr>
          <w:rFonts w:asciiTheme="majorBidi" w:hAnsiTheme="majorBidi" w:cstheme="majorBidi"/>
          <w:sz w:val="24"/>
          <w:szCs w:val="24"/>
        </w:rPr>
        <w:t>to improve security by providing notifications for critical security events, such as failed login attempts or unusual account activity. This will help our users take proactive measures to protect their accounts and sensitive information, ensuring that our service remains secure and trusted by our users</w:t>
      </w:r>
      <w:r w:rsidRPr="009001B1">
        <w:rPr>
          <w:rFonts w:asciiTheme="majorBidi" w:hAnsiTheme="majorBidi" w:cs="Times New Roman"/>
          <w:sz w:val="24"/>
          <w:szCs w:val="24"/>
          <w:rtl/>
        </w:rPr>
        <w:t>.</w:t>
      </w:r>
    </w:p>
    <w:p w14:paraId="50EA18BB" w14:textId="5EEEE35A" w:rsidR="00141590" w:rsidDel="000000D7" w:rsidRDefault="009001B1" w:rsidP="009001B1">
      <w:pPr>
        <w:tabs>
          <w:tab w:val="left" w:pos="3866"/>
        </w:tabs>
        <w:bidi w:val="0"/>
        <w:rPr>
          <w:del w:id="32" w:author="נטליה לוי" w:date="2023-06-22T11:13:00Z"/>
          <w:rFonts w:asciiTheme="majorBidi" w:hAnsiTheme="majorBidi" w:cstheme="majorBidi"/>
          <w:sz w:val="24"/>
          <w:szCs w:val="24"/>
        </w:rPr>
      </w:pPr>
      <w:r w:rsidRPr="009001B1">
        <w:rPr>
          <w:rFonts w:asciiTheme="majorBidi" w:hAnsiTheme="majorBidi" w:cstheme="majorBidi"/>
          <w:sz w:val="24"/>
          <w:szCs w:val="24"/>
        </w:rPr>
        <w:t xml:space="preserve">Overall, we are committed to designing a </w:t>
      </w:r>
      <w:r w:rsidR="009B7B33" w:rsidRPr="00521569">
        <w:rPr>
          <w:rFonts w:asciiTheme="majorBidi" w:hAnsiTheme="majorBidi" w:cstheme="majorBidi"/>
          <w:sz w:val="24"/>
          <w:szCs w:val="24"/>
        </w:rPr>
        <w:t xml:space="preserve">notification management system </w:t>
      </w:r>
      <w:r w:rsidRPr="009001B1">
        <w:rPr>
          <w:rFonts w:asciiTheme="majorBidi" w:hAnsiTheme="majorBidi" w:cstheme="majorBidi"/>
          <w:sz w:val="24"/>
          <w:szCs w:val="24"/>
        </w:rPr>
        <w:t xml:space="preserve">that meets these requirements and delivers value to our users. We believe that by doing so, we will be able to enhance our users' experience, improve engagement, and retain our users in the long </w:t>
      </w:r>
      <w:r w:rsidR="00281A0D" w:rsidRPr="009001B1">
        <w:rPr>
          <w:rFonts w:asciiTheme="majorBidi" w:hAnsiTheme="majorBidi" w:cstheme="majorBidi"/>
          <w:sz w:val="24"/>
          <w:szCs w:val="24"/>
        </w:rPr>
        <w:t>term.</w:t>
      </w:r>
    </w:p>
    <w:p w14:paraId="443A8D3D" w14:textId="77777777" w:rsidR="00534128" w:rsidRDefault="00534128" w:rsidP="000000D7">
      <w:pPr>
        <w:tabs>
          <w:tab w:val="left" w:pos="3866"/>
        </w:tabs>
        <w:bidi w:val="0"/>
        <w:rPr>
          <w:rFonts w:asciiTheme="majorBidi" w:hAnsiTheme="majorBidi" w:cstheme="majorBidi"/>
          <w:sz w:val="24"/>
          <w:szCs w:val="24"/>
        </w:rPr>
      </w:pPr>
    </w:p>
    <w:p w14:paraId="53E51F6F" w14:textId="77777777" w:rsidR="009E06E5" w:rsidRPr="009E06E5" w:rsidRDefault="009E06E5" w:rsidP="36A732F8">
      <w:pPr>
        <w:keepNext/>
        <w:keepLines/>
        <w:bidi w:val="0"/>
        <w:spacing w:before="40" w:after="0"/>
        <w:outlineLvl w:val="1"/>
        <w:rPr>
          <w:rFonts w:asciiTheme="majorHAnsi" w:eastAsiaTheme="majorEastAsia" w:hAnsiTheme="majorHAnsi" w:cstheme="majorBidi"/>
          <w:color w:val="2F5496" w:themeColor="accent1" w:themeShade="BF"/>
          <w:sz w:val="26"/>
          <w:szCs w:val="26"/>
        </w:rPr>
      </w:pPr>
    </w:p>
    <w:p w14:paraId="08CD4F22" w14:textId="11D57F91" w:rsidR="4677445F" w:rsidRDefault="68485661" w:rsidP="36A732F8">
      <w:pPr>
        <w:pStyle w:val="Heading2"/>
        <w:bidi w:val="0"/>
        <w:rPr>
          <w:color w:val="000000" w:themeColor="text1"/>
        </w:rPr>
      </w:pPr>
      <w:commentRangeStart w:id="33"/>
      <w:r w:rsidRPr="36A732F8">
        <w:rPr>
          <w:color w:val="000000" w:themeColor="text1"/>
        </w:rPr>
        <w:t xml:space="preserve">3.1 </w:t>
      </w:r>
      <w:r w:rsidR="4677445F" w:rsidRPr="36A732F8">
        <w:rPr>
          <w:color w:val="000000" w:themeColor="text1"/>
        </w:rPr>
        <w:t>Criteria for Success</w:t>
      </w:r>
      <w:commentRangeEnd w:id="33"/>
      <w:r w:rsidR="4677445F">
        <w:rPr>
          <w:rStyle w:val="CommentReference"/>
        </w:rPr>
        <w:commentReference w:id="33"/>
      </w:r>
    </w:p>
    <w:p w14:paraId="60EEF680" w14:textId="554433B0" w:rsidR="00CA4F3D" w:rsidRPr="00534128" w:rsidRDefault="00CA4F3D" w:rsidP="00AB2792">
      <w:pPr>
        <w:pStyle w:val="ListParagraph"/>
        <w:numPr>
          <w:ilvl w:val="0"/>
          <w:numId w:val="66"/>
        </w:numPr>
        <w:bidi w:val="0"/>
        <w:spacing w:after="60"/>
        <w:rPr>
          <w:rFonts w:asciiTheme="majorBidi" w:hAnsiTheme="majorBidi" w:cstheme="majorBidi"/>
          <w:sz w:val="24"/>
          <w:szCs w:val="24"/>
        </w:rPr>
      </w:pPr>
      <w:r w:rsidRPr="00534128">
        <w:rPr>
          <w:rFonts w:asciiTheme="majorBidi" w:hAnsiTheme="majorBidi" w:cstheme="majorBidi"/>
          <w:sz w:val="24"/>
          <w:szCs w:val="24"/>
        </w:rPr>
        <w:t xml:space="preserve">Reliability: The </w:t>
      </w:r>
      <w:r w:rsidR="00FF2AC1" w:rsidRPr="00A25F96">
        <w:rPr>
          <w:rFonts w:asciiTheme="majorBidi" w:hAnsiTheme="majorBidi" w:cstheme="majorBidi"/>
          <w:sz w:val="24"/>
          <w:szCs w:val="24"/>
        </w:rPr>
        <w:t>notification management system</w:t>
      </w:r>
      <w:r w:rsidR="00FF2AC1">
        <w:rPr>
          <w:rFonts w:asciiTheme="majorBidi" w:hAnsiTheme="majorBidi" w:cstheme="majorBidi"/>
          <w:sz w:val="24"/>
          <w:szCs w:val="24"/>
        </w:rPr>
        <w:t xml:space="preserve"> </w:t>
      </w:r>
      <w:r w:rsidRPr="00534128">
        <w:rPr>
          <w:rFonts w:asciiTheme="majorBidi" w:hAnsiTheme="majorBidi" w:cstheme="majorBidi"/>
          <w:sz w:val="24"/>
          <w:szCs w:val="24"/>
        </w:rPr>
        <w:t>should be reliable in delivering notifications consistently and without delay. Users should have confidence that the system will deliver notifications promptly and accurately</w:t>
      </w:r>
      <w:r w:rsidRPr="00534128">
        <w:rPr>
          <w:rFonts w:asciiTheme="majorBidi" w:hAnsiTheme="majorBidi" w:cstheme="majorBidi"/>
          <w:sz w:val="24"/>
          <w:szCs w:val="24"/>
          <w:rtl/>
        </w:rPr>
        <w:t>.</w:t>
      </w:r>
    </w:p>
    <w:p w14:paraId="4A737104" w14:textId="77777777" w:rsidR="00CA4F3D" w:rsidRPr="00E75114" w:rsidRDefault="00CA4F3D" w:rsidP="00AB2792">
      <w:pPr>
        <w:bidi w:val="0"/>
        <w:spacing w:after="60"/>
        <w:rPr>
          <w:rFonts w:asciiTheme="majorBidi" w:hAnsiTheme="majorBidi" w:cstheme="majorBidi"/>
          <w:sz w:val="24"/>
          <w:szCs w:val="24"/>
        </w:rPr>
      </w:pPr>
    </w:p>
    <w:p w14:paraId="49C386D0" w14:textId="77777777" w:rsidR="00CA4F3D" w:rsidRPr="00534128" w:rsidRDefault="00CA4F3D" w:rsidP="00AB2792">
      <w:pPr>
        <w:pStyle w:val="ListParagraph"/>
        <w:numPr>
          <w:ilvl w:val="0"/>
          <w:numId w:val="66"/>
        </w:numPr>
        <w:bidi w:val="0"/>
        <w:spacing w:after="60"/>
        <w:rPr>
          <w:rFonts w:asciiTheme="majorBidi" w:hAnsiTheme="majorBidi" w:cstheme="majorBidi"/>
          <w:sz w:val="24"/>
          <w:szCs w:val="24"/>
        </w:rPr>
      </w:pPr>
      <w:r w:rsidRPr="00534128">
        <w:rPr>
          <w:rFonts w:asciiTheme="majorBidi" w:hAnsiTheme="majorBidi" w:cstheme="majorBidi"/>
          <w:sz w:val="24"/>
          <w:szCs w:val="24"/>
        </w:rPr>
        <w:t>Scalability: The system should be able to handle a growing number of users and notifications without performance degradation. It should be capable of scaling up to accommodate increased usage and handle high volumes of notifications efficiently</w:t>
      </w:r>
      <w:r w:rsidRPr="00534128">
        <w:rPr>
          <w:rFonts w:asciiTheme="majorBidi" w:hAnsiTheme="majorBidi" w:cstheme="majorBidi"/>
          <w:sz w:val="24"/>
          <w:szCs w:val="24"/>
          <w:rtl/>
        </w:rPr>
        <w:t>.</w:t>
      </w:r>
    </w:p>
    <w:p w14:paraId="6D17A3AA" w14:textId="77777777" w:rsidR="00CA4F3D" w:rsidRPr="00E75114" w:rsidRDefault="00CA4F3D" w:rsidP="00AB2792">
      <w:pPr>
        <w:bidi w:val="0"/>
        <w:spacing w:after="60"/>
        <w:rPr>
          <w:rFonts w:asciiTheme="majorBidi" w:hAnsiTheme="majorBidi" w:cstheme="majorBidi"/>
          <w:sz w:val="24"/>
          <w:szCs w:val="24"/>
        </w:rPr>
      </w:pPr>
    </w:p>
    <w:p w14:paraId="3EEEA340" w14:textId="77777777" w:rsidR="00CA4F3D" w:rsidRPr="00534128" w:rsidRDefault="00CA4F3D" w:rsidP="00AB2792">
      <w:pPr>
        <w:pStyle w:val="ListParagraph"/>
        <w:numPr>
          <w:ilvl w:val="0"/>
          <w:numId w:val="66"/>
        </w:numPr>
        <w:bidi w:val="0"/>
        <w:spacing w:after="60"/>
        <w:rPr>
          <w:rFonts w:asciiTheme="majorBidi" w:hAnsiTheme="majorBidi" w:cstheme="majorBidi"/>
          <w:sz w:val="24"/>
          <w:szCs w:val="24"/>
        </w:rPr>
      </w:pPr>
      <w:r w:rsidRPr="00534128">
        <w:rPr>
          <w:rFonts w:asciiTheme="majorBidi" w:hAnsiTheme="majorBidi" w:cstheme="majorBidi"/>
          <w:sz w:val="24"/>
          <w:szCs w:val="24"/>
        </w:rPr>
        <w:t>Customizability: Users should have the ability to customize their notification preferences according to their specific needs and preferences. The system should allow users to choose the types of notifications they receive, the frequency of notifications, and the preferred communication channels</w:t>
      </w:r>
      <w:r w:rsidRPr="00534128">
        <w:rPr>
          <w:rFonts w:asciiTheme="majorBidi" w:hAnsiTheme="majorBidi" w:cstheme="majorBidi"/>
          <w:sz w:val="24"/>
          <w:szCs w:val="24"/>
          <w:rtl/>
        </w:rPr>
        <w:t>.</w:t>
      </w:r>
    </w:p>
    <w:p w14:paraId="63F996B4" w14:textId="77777777" w:rsidR="00CA4F3D" w:rsidRPr="00E75114" w:rsidRDefault="00CA4F3D" w:rsidP="00AB2792">
      <w:pPr>
        <w:bidi w:val="0"/>
        <w:spacing w:after="60"/>
        <w:rPr>
          <w:rFonts w:asciiTheme="majorBidi" w:hAnsiTheme="majorBidi" w:cstheme="majorBidi"/>
          <w:sz w:val="24"/>
          <w:szCs w:val="24"/>
        </w:rPr>
      </w:pPr>
    </w:p>
    <w:p w14:paraId="79176A07" w14:textId="777B7D8C" w:rsidR="00CA4F3D" w:rsidRPr="00534128" w:rsidRDefault="00CA4F3D" w:rsidP="00AB2792">
      <w:pPr>
        <w:pStyle w:val="ListParagraph"/>
        <w:numPr>
          <w:ilvl w:val="0"/>
          <w:numId w:val="66"/>
        </w:numPr>
        <w:bidi w:val="0"/>
        <w:spacing w:after="60"/>
        <w:rPr>
          <w:rFonts w:asciiTheme="majorBidi" w:hAnsiTheme="majorBidi" w:cstheme="majorBidi"/>
          <w:sz w:val="24"/>
          <w:szCs w:val="24"/>
        </w:rPr>
      </w:pPr>
      <w:r w:rsidRPr="00534128">
        <w:rPr>
          <w:rFonts w:asciiTheme="majorBidi" w:hAnsiTheme="majorBidi" w:cstheme="majorBidi"/>
          <w:sz w:val="24"/>
          <w:szCs w:val="24"/>
        </w:rPr>
        <w:lastRenderedPageBreak/>
        <w:t xml:space="preserve">Multichannel Support: The </w:t>
      </w:r>
      <w:r w:rsidR="004C589F" w:rsidRPr="00A25F96">
        <w:rPr>
          <w:rFonts w:asciiTheme="majorBidi" w:hAnsiTheme="majorBidi" w:cstheme="majorBidi"/>
          <w:sz w:val="24"/>
          <w:szCs w:val="24"/>
        </w:rPr>
        <w:t>notification management system</w:t>
      </w:r>
      <w:r w:rsidR="004C589F">
        <w:rPr>
          <w:rFonts w:asciiTheme="majorBidi" w:hAnsiTheme="majorBidi" w:cstheme="majorBidi"/>
          <w:sz w:val="24"/>
          <w:szCs w:val="24"/>
        </w:rPr>
        <w:t xml:space="preserve"> </w:t>
      </w:r>
      <w:r w:rsidRPr="00534128">
        <w:rPr>
          <w:rFonts w:asciiTheme="majorBidi" w:hAnsiTheme="majorBidi" w:cstheme="majorBidi"/>
          <w:sz w:val="24"/>
          <w:szCs w:val="24"/>
        </w:rPr>
        <w:t>should support multiple communication channels to reach users effectively. This includes email, SMS, push notifications, voice calls, and other relevant channels. The system should be flexible enough to adapt to different user preferences and technological advancements</w:t>
      </w:r>
      <w:r w:rsidRPr="00534128">
        <w:rPr>
          <w:rFonts w:asciiTheme="majorBidi" w:hAnsiTheme="majorBidi" w:cstheme="majorBidi"/>
          <w:sz w:val="24"/>
          <w:szCs w:val="24"/>
          <w:rtl/>
        </w:rPr>
        <w:t>.</w:t>
      </w:r>
    </w:p>
    <w:p w14:paraId="124B8B4D" w14:textId="77777777" w:rsidR="00CA4F3D" w:rsidRPr="00E75114" w:rsidRDefault="00CA4F3D" w:rsidP="00AB2792">
      <w:pPr>
        <w:bidi w:val="0"/>
        <w:spacing w:after="60"/>
        <w:rPr>
          <w:rFonts w:asciiTheme="majorBidi" w:hAnsiTheme="majorBidi" w:cstheme="majorBidi"/>
          <w:sz w:val="24"/>
          <w:szCs w:val="24"/>
        </w:rPr>
      </w:pPr>
    </w:p>
    <w:p w14:paraId="772BCD14" w14:textId="631D1983" w:rsidR="00CA4F3D" w:rsidRPr="00534128" w:rsidRDefault="00CA4F3D" w:rsidP="00AB2792">
      <w:pPr>
        <w:pStyle w:val="ListParagraph"/>
        <w:numPr>
          <w:ilvl w:val="0"/>
          <w:numId w:val="66"/>
        </w:numPr>
        <w:bidi w:val="0"/>
        <w:spacing w:after="60"/>
        <w:rPr>
          <w:rFonts w:asciiTheme="majorBidi" w:hAnsiTheme="majorBidi" w:cstheme="majorBidi"/>
          <w:sz w:val="24"/>
          <w:szCs w:val="24"/>
        </w:rPr>
      </w:pPr>
      <w:r w:rsidRPr="00534128">
        <w:rPr>
          <w:rFonts w:asciiTheme="majorBidi" w:hAnsiTheme="majorBidi" w:cstheme="majorBidi"/>
          <w:sz w:val="24"/>
          <w:szCs w:val="24"/>
        </w:rPr>
        <w:t>Personalization: The system should enable personalized notifications tailored to individual users. It should utilize user data and preferences to deliver relevant and targeted notifications. Personalization can enhance user engagement and satisfaction with the</w:t>
      </w:r>
      <w:r w:rsidR="00073B52" w:rsidRPr="00073B52">
        <w:rPr>
          <w:rFonts w:asciiTheme="majorBidi" w:hAnsiTheme="majorBidi" w:cstheme="majorBidi"/>
          <w:sz w:val="24"/>
          <w:szCs w:val="24"/>
        </w:rPr>
        <w:t xml:space="preserve"> </w:t>
      </w:r>
      <w:r w:rsidR="00073B52" w:rsidRPr="00521569">
        <w:rPr>
          <w:rFonts w:asciiTheme="majorBidi" w:hAnsiTheme="majorBidi" w:cstheme="majorBidi"/>
          <w:sz w:val="24"/>
          <w:szCs w:val="24"/>
        </w:rPr>
        <w:t>notification management system</w:t>
      </w:r>
      <w:r w:rsidRPr="00534128">
        <w:rPr>
          <w:rFonts w:asciiTheme="majorBidi" w:hAnsiTheme="majorBidi" w:cstheme="majorBidi"/>
          <w:sz w:val="24"/>
          <w:szCs w:val="24"/>
          <w:rtl/>
        </w:rPr>
        <w:t>.</w:t>
      </w:r>
    </w:p>
    <w:p w14:paraId="66677CBD" w14:textId="77777777" w:rsidR="00CA4F3D" w:rsidRPr="00E75114" w:rsidRDefault="00CA4F3D" w:rsidP="00AB2792">
      <w:pPr>
        <w:bidi w:val="0"/>
        <w:spacing w:after="60"/>
        <w:rPr>
          <w:rFonts w:asciiTheme="majorBidi" w:hAnsiTheme="majorBidi" w:cstheme="majorBidi"/>
          <w:sz w:val="24"/>
          <w:szCs w:val="24"/>
        </w:rPr>
      </w:pPr>
    </w:p>
    <w:p w14:paraId="2B293DE5" w14:textId="3DE222D7" w:rsidR="00CA4F3D" w:rsidRPr="00534128" w:rsidRDefault="00CA4F3D" w:rsidP="00AB2792">
      <w:pPr>
        <w:pStyle w:val="ListParagraph"/>
        <w:numPr>
          <w:ilvl w:val="0"/>
          <w:numId w:val="66"/>
        </w:numPr>
        <w:bidi w:val="0"/>
        <w:spacing w:after="60"/>
        <w:rPr>
          <w:rFonts w:asciiTheme="majorBidi" w:hAnsiTheme="majorBidi" w:cstheme="majorBidi"/>
          <w:sz w:val="24"/>
          <w:szCs w:val="24"/>
        </w:rPr>
      </w:pPr>
      <w:r w:rsidRPr="00534128">
        <w:rPr>
          <w:rFonts w:asciiTheme="majorBidi" w:hAnsiTheme="majorBidi" w:cstheme="majorBidi"/>
          <w:sz w:val="24"/>
          <w:szCs w:val="24"/>
        </w:rPr>
        <w:t xml:space="preserve">Security and Privacy: The </w:t>
      </w:r>
      <w:r w:rsidR="004C589F" w:rsidRPr="00A25F96">
        <w:rPr>
          <w:rFonts w:asciiTheme="majorBidi" w:hAnsiTheme="majorBidi" w:cstheme="majorBidi"/>
          <w:sz w:val="24"/>
          <w:szCs w:val="24"/>
        </w:rPr>
        <w:t>notification management system</w:t>
      </w:r>
      <w:r w:rsidR="004C589F">
        <w:rPr>
          <w:rFonts w:asciiTheme="majorBidi" w:hAnsiTheme="majorBidi" w:cstheme="majorBidi"/>
          <w:sz w:val="24"/>
          <w:szCs w:val="24"/>
        </w:rPr>
        <w:t xml:space="preserve"> </w:t>
      </w:r>
      <w:r w:rsidRPr="00534128">
        <w:rPr>
          <w:rFonts w:asciiTheme="majorBidi" w:hAnsiTheme="majorBidi" w:cstheme="majorBidi"/>
          <w:sz w:val="24"/>
          <w:szCs w:val="24"/>
        </w:rPr>
        <w:t>should prioritize the security and privacy of user data. It should adhere to best practices in data protection, encryption, and secure transmission of notifications. Users should have confidence that their personal information is handled securely and that their privacy is respected</w:t>
      </w:r>
      <w:r w:rsidRPr="00534128">
        <w:rPr>
          <w:rFonts w:asciiTheme="majorBidi" w:hAnsiTheme="majorBidi" w:cstheme="majorBidi"/>
          <w:sz w:val="24"/>
          <w:szCs w:val="24"/>
          <w:rtl/>
        </w:rPr>
        <w:t>.</w:t>
      </w:r>
    </w:p>
    <w:p w14:paraId="68384EDC" w14:textId="77777777" w:rsidR="00CA4F3D" w:rsidRPr="00E75114" w:rsidRDefault="00CA4F3D" w:rsidP="00AB2792">
      <w:pPr>
        <w:bidi w:val="0"/>
        <w:spacing w:after="60"/>
        <w:rPr>
          <w:rFonts w:asciiTheme="majorBidi" w:hAnsiTheme="majorBidi" w:cstheme="majorBidi"/>
          <w:sz w:val="24"/>
          <w:szCs w:val="24"/>
        </w:rPr>
      </w:pPr>
    </w:p>
    <w:p w14:paraId="53363180" w14:textId="77777777" w:rsidR="00CA4F3D" w:rsidRPr="00534128" w:rsidRDefault="00CA4F3D" w:rsidP="00AB2792">
      <w:pPr>
        <w:pStyle w:val="ListParagraph"/>
        <w:numPr>
          <w:ilvl w:val="0"/>
          <w:numId w:val="66"/>
        </w:numPr>
        <w:bidi w:val="0"/>
        <w:spacing w:after="60"/>
        <w:rPr>
          <w:rFonts w:asciiTheme="majorBidi" w:hAnsiTheme="majorBidi" w:cstheme="majorBidi"/>
          <w:sz w:val="24"/>
          <w:szCs w:val="24"/>
        </w:rPr>
      </w:pPr>
      <w:r w:rsidRPr="00534128">
        <w:rPr>
          <w:rFonts w:asciiTheme="majorBidi" w:hAnsiTheme="majorBidi" w:cstheme="majorBidi"/>
          <w:sz w:val="24"/>
          <w:szCs w:val="24"/>
        </w:rPr>
        <w:t>Analytics and Insights: The system should provide analytics and insights on notification performance. It should track delivery rates, open rates, click-through rates, and other relevant metrics. These insights can help organizations evaluate the effectiveness of their notifications and make data-driven improvements</w:t>
      </w:r>
      <w:r w:rsidRPr="00534128">
        <w:rPr>
          <w:rFonts w:asciiTheme="majorBidi" w:hAnsiTheme="majorBidi" w:cstheme="majorBidi"/>
          <w:sz w:val="24"/>
          <w:szCs w:val="24"/>
          <w:rtl/>
        </w:rPr>
        <w:t>.</w:t>
      </w:r>
    </w:p>
    <w:p w14:paraId="6115E4B3" w14:textId="77777777" w:rsidR="00CA4F3D" w:rsidRPr="00E75114" w:rsidRDefault="00CA4F3D" w:rsidP="00AB2792">
      <w:pPr>
        <w:bidi w:val="0"/>
        <w:spacing w:after="60"/>
        <w:rPr>
          <w:rFonts w:asciiTheme="majorBidi" w:hAnsiTheme="majorBidi" w:cstheme="majorBidi"/>
          <w:sz w:val="24"/>
          <w:szCs w:val="24"/>
        </w:rPr>
      </w:pPr>
    </w:p>
    <w:p w14:paraId="1FF381C5" w14:textId="27643D8F" w:rsidR="00CA4F3D" w:rsidRPr="00534128" w:rsidRDefault="00CA4F3D" w:rsidP="00AB2792">
      <w:pPr>
        <w:pStyle w:val="ListParagraph"/>
        <w:numPr>
          <w:ilvl w:val="0"/>
          <w:numId w:val="66"/>
        </w:numPr>
        <w:bidi w:val="0"/>
        <w:spacing w:after="60"/>
        <w:rPr>
          <w:rFonts w:asciiTheme="majorBidi" w:hAnsiTheme="majorBidi" w:cstheme="majorBidi"/>
          <w:sz w:val="24"/>
          <w:szCs w:val="24"/>
        </w:rPr>
      </w:pPr>
      <w:r w:rsidRPr="00534128">
        <w:rPr>
          <w:rFonts w:asciiTheme="majorBidi" w:hAnsiTheme="majorBidi" w:cstheme="majorBidi"/>
          <w:sz w:val="24"/>
          <w:szCs w:val="24"/>
        </w:rPr>
        <w:t xml:space="preserve">Integration: The </w:t>
      </w:r>
      <w:r w:rsidR="00C87EBC" w:rsidRPr="00A25F96">
        <w:rPr>
          <w:rFonts w:asciiTheme="majorBidi" w:hAnsiTheme="majorBidi" w:cstheme="majorBidi"/>
          <w:sz w:val="24"/>
          <w:szCs w:val="24"/>
        </w:rPr>
        <w:t>notification management system</w:t>
      </w:r>
      <w:r w:rsidR="00C87EBC">
        <w:rPr>
          <w:rFonts w:asciiTheme="majorBidi" w:hAnsiTheme="majorBidi" w:cstheme="majorBidi"/>
          <w:sz w:val="24"/>
          <w:szCs w:val="24"/>
        </w:rPr>
        <w:t xml:space="preserve"> </w:t>
      </w:r>
      <w:r w:rsidRPr="00534128">
        <w:rPr>
          <w:rFonts w:asciiTheme="majorBidi" w:hAnsiTheme="majorBidi" w:cstheme="majorBidi"/>
          <w:sz w:val="24"/>
          <w:szCs w:val="24"/>
        </w:rPr>
        <w:t>should integrate seamlessly with existing software systems and platforms. It should have APIs or connectors that allow it to interact with other applications, databases, or customer relationship management (CRM) systems. Integration capabilities enable streamlined workflows and data synchronization</w:t>
      </w:r>
      <w:r w:rsidRPr="00534128">
        <w:rPr>
          <w:rFonts w:asciiTheme="majorBidi" w:hAnsiTheme="majorBidi" w:cstheme="majorBidi"/>
          <w:sz w:val="24"/>
          <w:szCs w:val="24"/>
          <w:rtl/>
        </w:rPr>
        <w:t>.</w:t>
      </w:r>
    </w:p>
    <w:p w14:paraId="5BC614C4" w14:textId="77777777" w:rsidR="00CA4F3D" w:rsidRPr="00E75114" w:rsidRDefault="00CA4F3D" w:rsidP="00AB2792">
      <w:pPr>
        <w:bidi w:val="0"/>
        <w:spacing w:after="60"/>
        <w:rPr>
          <w:rFonts w:asciiTheme="majorBidi" w:hAnsiTheme="majorBidi" w:cstheme="majorBidi"/>
          <w:sz w:val="24"/>
          <w:szCs w:val="24"/>
        </w:rPr>
      </w:pPr>
    </w:p>
    <w:p w14:paraId="591797DE" w14:textId="77777777" w:rsidR="00CA4F3D" w:rsidRPr="00534128" w:rsidRDefault="00CA4F3D" w:rsidP="00AB2792">
      <w:pPr>
        <w:pStyle w:val="ListParagraph"/>
        <w:numPr>
          <w:ilvl w:val="0"/>
          <w:numId w:val="66"/>
        </w:numPr>
        <w:bidi w:val="0"/>
        <w:spacing w:after="60"/>
        <w:rPr>
          <w:rFonts w:asciiTheme="majorBidi" w:hAnsiTheme="majorBidi" w:cstheme="majorBidi"/>
          <w:sz w:val="24"/>
          <w:szCs w:val="24"/>
        </w:rPr>
      </w:pPr>
      <w:r w:rsidRPr="00534128">
        <w:rPr>
          <w:rFonts w:asciiTheme="majorBidi" w:hAnsiTheme="majorBidi" w:cstheme="majorBidi"/>
          <w:sz w:val="24"/>
          <w:szCs w:val="24"/>
        </w:rPr>
        <w:t>Monitoring and Alerts: The system should include monitoring capabilities to detect any issues or failures in notification delivery. It should provide alerts or notifications to administrators or technical teams in case of failures or abnormalities. Timely notifications of system issues help ensure prompt resolution and minimize downtime</w:t>
      </w:r>
      <w:r w:rsidRPr="00534128">
        <w:rPr>
          <w:rFonts w:asciiTheme="majorBidi" w:hAnsiTheme="majorBidi" w:cstheme="majorBidi"/>
          <w:sz w:val="24"/>
          <w:szCs w:val="24"/>
          <w:rtl/>
        </w:rPr>
        <w:t>.</w:t>
      </w:r>
    </w:p>
    <w:p w14:paraId="7929F25E" w14:textId="77777777" w:rsidR="00CA4F3D" w:rsidRPr="00E75114" w:rsidRDefault="00CA4F3D" w:rsidP="00AB2792">
      <w:pPr>
        <w:bidi w:val="0"/>
        <w:spacing w:after="60"/>
        <w:rPr>
          <w:rFonts w:asciiTheme="majorBidi" w:hAnsiTheme="majorBidi" w:cstheme="majorBidi"/>
          <w:sz w:val="24"/>
          <w:szCs w:val="24"/>
        </w:rPr>
      </w:pPr>
    </w:p>
    <w:p w14:paraId="006078C0" w14:textId="5943EE5E" w:rsidR="009E06E5" w:rsidRPr="00534128" w:rsidRDefault="00CA4F3D" w:rsidP="00AB2792">
      <w:pPr>
        <w:pStyle w:val="ListParagraph"/>
        <w:numPr>
          <w:ilvl w:val="0"/>
          <w:numId w:val="66"/>
        </w:numPr>
        <w:bidi w:val="0"/>
        <w:spacing w:after="60"/>
        <w:rPr>
          <w:rFonts w:asciiTheme="majorBidi" w:hAnsiTheme="majorBidi" w:cstheme="majorBidi"/>
          <w:sz w:val="24"/>
          <w:szCs w:val="24"/>
        </w:rPr>
      </w:pPr>
      <w:r w:rsidRPr="00534128">
        <w:rPr>
          <w:rFonts w:asciiTheme="majorBidi" w:hAnsiTheme="majorBidi" w:cstheme="majorBidi"/>
          <w:sz w:val="24"/>
          <w:szCs w:val="24"/>
        </w:rPr>
        <w:t>User Feedback and Support: The system should have mechanisms for users to provide feedback on the notifications they receive. It should also offer support channels for users to seek assistance or report any issues they encounter. Feedback and support mechanisms help improve the user experience and address any concerns or challenges.</w:t>
      </w:r>
    </w:p>
    <w:p w14:paraId="2AB7B557" w14:textId="77777777" w:rsidR="00551416" w:rsidRDefault="00551416" w:rsidP="00551416">
      <w:pPr>
        <w:tabs>
          <w:tab w:val="left" w:pos="3866"/>
        </w:tabs>
        <w:bidi w:val="0"/>
        <w:jc w:val="both"/>
        <w:rPr>
          <w:rFonts w:asciiTheme="majorBidi" w:hAnsiTheme="majorBidi" w:cstheme="majorBidi"/>
          <w:sz w:val="24"/>
          <w:szCs w:val="24"/>
        </w:rPr>
      </w:pPr>
    </w:p>
    <w:p w14:paraId="11070502" w14:textId="77777777" w:rsidR="00281A0D" w:rsidRDefault="00281A0D" w:rsidP="00281A0D">
      <w:pPr>
        <w:tabs>
          <w:tab w:val="left" w:pos="3866"/>
        </w:tabs>
        <w:bidi w:val="0"/>
        <w:jc w:val="both"/>
        <w:rPr>
          <w:rFonts w:asciiTheme="majorBidi" w:hAnsiTheme="majorBidi" w:cstheme="majorBidi"/>
          <w:sz w:val="24"/>
          <w:szCs w:val="24"/>
        </w:rPr>
      </w:pPr>
    </w:p>
    <w:p w14:paraId="2FE693BE" w14:textId="77777777" w:rsidR="00330DF3" w:rsidRDefault="00330DF3" w:rsidP="00330DF3">
      <w:pPr>
        <w:tabs>
          <w:tab w:val="left" w:pos="3866"/>
        </w:tabs>
        <w:bidi w:val="0"/>
        <w:jc w:val="both"/>
        <w:rPr>
          <w:rFonts w:asciiTheme="majorBidi" w:hAnsiTheme="majorBidi" w:cstheme="majorBidi"/>
          <w:sz w:val="24"/>
          <w:szCs w:val="24"/>
        </w:rPr>
      </w:pPr>
    </w:p>
    <w:p w14:paraId="1D6ED629" w14:textId="77777777" w:rsidR="00330DF3" w:rsidRDefault="00330DF3" w:rsidP="00330DF3">
      <w:pPr>
        <w:tabs>
          <w:tab w:val="left" w:pos="3866"/>
        </w:tabs>
        <w:bidi w:val="0"/>
        <w:jc w:val="both"/>
        <w:rPr>
          <w:rFonts w:asciiTheme="majorBidi" w:hAnsiTheme="majorBidi" w:cstheme="majorBidi"/>
          <w:sz w:val="24"/>
          <w:szCs w:val="24"/>
        </w:rPr>
      </w:pPr>
    </w:p>
    <w:p w14:paraId="589CD9F3" w14:textId="77777777" w:rsidR="00330DF3" w:rsidRDefault="00330DF3" w:rsidP="00330DF3">
      <w:pPr>
        <w:tabs>
          <w:tab w:val="left" w:pos="3866"/>
        </w:tabs>
        <w:bidi w:val="0"/>
        <w:jc w:val="both"/>
        <w:rPr>
          <w:rFonts w:asciiTheme="majorBidi" w:hAnsiTheme="majorBidi" w:cstheme="majorBidi"/>
          <w:sz w:val="24"/>
          <w:szCs w:val="24"/>
        </w:rPr>
      </w:pPr>
    </w:p>
    <w:p w14:paraId="51692DE8" w14:textId="60081ACC" w:rsidR="006F63CF" w:rsidRPr="006F63CF" w:rsidRDefault="008073E2" w:rsidP="36A732F8">
      <w:pPr>
        <w:pStyle w:val="Heading1"/>
        <w:numPr>
          <w:ilvl w:val="0"/>
          <w:numId w:val="60"/>
        </w:numPr>
        <w:bidi w:val="0"/>
        <w:spacing w:before="40"/>
        <w:rPr>
          <w:color w:val="000000" w:themeColor="text1"/>
        </w:rPr>
      </w:pPr>
      <w:r w:rsidRPr="36A732F8">
        <w:rPr>
          <w:color w:val="000000" w:themeColor="text1"/>
        </w:rPr>
        <w:lastRenderedPageBreak/>
        <w:t xml:space="preserve">Engineering </w:t>
      </w:r>
      <w:r w:rsidR="009F7859" w:rsidRPr="36A732F8">
        <w:rPr>
          <w:color w:val="000000" w:themeColor="text1"/>
        </w:rPr>
        <w:t>P</w:t>
      </w:r>
      <w:r w:rsidR="008D110E" w:rsidRPr="36A732F8">
        <w:rPr>
          <w:color w:val="000000" w:themeColor="text1"/>
        </w:rPr>
        <w:t>rocess</w:t>
      </w:r>
    </w:p>
    <w:p w14:paraId="0038250C" w14:textId="534BF944" w:rsidR="00551416" w:rsidRPr="004A2F36" w:rsidRDefault="6CD12F63" w:rsidP="36A732F8">
      <w:pPr>
        <w:pStyle w:val="Heading2"/>
        <w:bidi w:val="0"/>
        <w:rPr>
          <w:color w:val="000000" w:themeColor="text1"/>
        </w:rPr>
      </w:pPr>
      <w:r w:rsidRPr="36A732F8">
        <w:rPr>
          <w:color w:val="000000" w:themeColor="text1"/>
        </w:rPr>
        <w:t xml:space="preserve">4.1 </w:t>
      </w:r>
      <w:r w:rsidR="003F6D2F" w:rsidRPr="36A732F8">
        <w:rPr>
          <w:color w:val="000000" w:themeColor="text1"/>
        </w:rPr>
        <w:t>Processes:</w:t>
      </w:r>
    </w:p>
    <w:p w14:paraId="7EBA95A6" w14:textId="3D0DB286" w:rsidR="00521569" w:rsidRPr="00EF76FE" w:rsidRDefault="33C85D97" w:rsidP="36A732F8">
      <w:pPr>
        <w:tabs>
          <w:tab w:val="left" w:pos="3866"/>
        </w:tabs>
        <w:bidi w:val="0"/>
        <w:spacing w:line="240" w:lineRule="auto"/>
        <w:rPr>
          <w:rFonts w:asciiTheme="majorBidi" w:hAnsiTheme="majorBidi" w:cstheme="majorBidi"/>
          <w:b/>
          <w:bCs/>
          <w:sz w:val="24"/>
          <w:szCs w:val="24"/>
        </w:rPr>
      </w:pPr>
      <w:r w:rsidRPr="36A732F8">
        <w:rPr>
          <w:rFonts w:asciiTheme="majorBidi" w:hAnsiTheme="majorBidi" w:cstheme="majorBidi"/>
          <w:b/>
          <w:bCs/>
          <w:sz w:val="24"/>
          <w:szCs w:val="24"/>
        </w:rPr>
        <w:t xml:space="preserve">4.1.1 </w:t>
      </w:r>
      <w:r w:rsidR="00521569" w:rsidRPr="36A732F8">
        <w:rPr>
          <w:rFonts w:asciiTheme="majorBidi" w:hAnsiTheme="majorBidi" w:cstheme="majorBidi"/>
          <w:b/>
          <w:bCs/>
          <w:sz w:val="24"/>
          <w:szCs w:val="24"/>
        </w:rPr>
        <w:t>Research and motivation</w:t>
      </w:r>
    </w:p>
    <w:p w14:paraId="570C0554" w14:textId="77777777" w:rsidR="00521569" w:rsidRPr="00521569" w:rsidRDefault="00521569" w:rsidP="00521569">
      <w:pPr>
        <w:tabs>
          <w:tab w:val="left" w:pos="3866"/>
        </w:tabs>
        <w:bidi w:val="0"/>
        <w:spacing w:line="240" w:lineRule="auto"/>
        <w:rPr>
          <w:rFonts w:asciiTheme="majorBidi" w:hAnsiTheme="majorBidi" w:cstheme="majorBidi"/>
          <w:sz w:val="24"/>
          <w:szCs w:val="24"/>
        </w:rPr>
      </w:pPr>
      <w:r w:rsidRPr="00521569">
        <w:rPr>
          <w:rFonts w:asciiTheme="majorBidi" w:hAnsiTheme="majorBidi" w:cstheme="majorBidi"/>
          <w:sz w:val="24"/>
          <w:szCs w:val="24"/>
        </w:rPr>
        <w:t>To broaden our understanding of the notification management system, we embarked on comprehensive research to answer critical questions. Firstly, we focused on identifying the primary users of the system, ensuring that their roles, responsibilities, and needs are considered during the development process. This user-centric approach will result in a system that is intuitive, user-friendly, and tailored to their requirements. Additionally, we explored how the system will seamlessly integrate with existing tools and systems within the organization, such as email clients or project management software. By understanding these integration points, we can ensure efficient workflows and minimize disruptions. Furthermore, we thoroughly examined the organization's notification policies and procedures, including guidelines on frequency and types of notifications, as well as procedures for managing and responding to notifications. This knowledge will guide us in designing a system that aligns with the organization's established practices. Lastly, we placed significant emphasis on addressing security and privacy considerations. By incorporating robust security measures, protecting user data, and adhering to relevant regulations and standards, we aim to instill confidence and trust in the system</w:t>
      </w:r>
      <w:r w:rsidRPr="00521569">
        <w:rPr>
          <w:rFonts w:asciiTheme="majorBidi" w:hAnsiTheme="majorBidi" w:cs="Times New Roman"/>
          <w:sz w:val="24"/>
          <w:szCs w:val="24"/>
          <w:rtl/>
        </w:rPr>
        <w:t>.</w:t>
      </w:r>
    </w:p>
    <w:p w14:paraId="03354375" w14:textId="77777777" w:rsidR="00521569" w:rsidRPr="00521569" w:rsidRDefault="00521569" w:rsidP="00521569">
      <w:pPr>
        <w:tabs>
          <w:tab w:val="left" w:pos="3866"/>
        </w:tabs>
        <w:bidi w:val="0"/>
        <w:spacing w:line="240" w:lineRule="auto"/>
        <w:rPr>
          <w:rFonts w:asciiTheme="majorBidi" w:hAnsiTheme="majorBidi" w:cstheme="majorBidi"/>
          <w:sz w:val="24"/>
          <w:szCs w:val="24"/>
        </w:rPr>
      </w:pPr>
    </w:p>
    <w:p w14:paraId="2D698E1C" w14:textId="1FAC7B9F" w:rsidR="00521569" w:rsidRPr="00EF76FE" w:rsidRDefault="6367DA40" w:rsidP="36A732F8">
      <w:pPr>
        <w:tabs>
          <w:tab w:val="left" w:pos="3866"/>
        </w:tabs>
        <w:bidi w:val="0"/>
        <w:spacing w:line="240" w:lineRule="auto"/>
        <w:rPr>
          <w:rFonts w:asciiTheme="majorBidi" w:hAnsiTheme="majorBidi" w:cstheme="majorBidi"/>
          <w:b/>
          <w:bCs/>
          <w:sz w:val="24"/>
          <w:szCs w:val="24"/>
        </w:rPr>
      </w:pPr>
      <w:r w:rsidRPr="36A732F8">
        <w:rPr>
          <w:rFonts w:asciiTheme="majorBidi" w:hAnsiTheme="majorBidi" w:cstheme="majorBidi"/>
          <w:b/>
          <w:bCs/>
          <w:sz w:val="24"/>
          <w:szCs w:val="24"/>
        </w:rPr>
        <w:t xml:space="preserve">4.1.2 </w:t>
      </w:r>
      <w:r w:rsidR="00521569" w:rsidRPr="36A732F8">
        <w:rPr>
          <w:rFonts w:asciiTheme="majorBidi" w:hAnsiTheme="majorBidi" w:cstheme="majorBidi"/>
          <w:b/>
          <w:bCs/>
          <w:sz w:val="24"/>
          <w:szCs w:val="24"/>
        </w:rPr>
        <w:t>Work process</w:t>
      </w:r>
    </w:p>
    <w:p w14:paraId="457DA144" w14:textId="77777777" w:rsidR="00521569" w:rsidRPr="00521569" w:rsidRDefault="00521569" w:rsidP="00521569">
      <w:pPr>
        <w:tabs>
          <w:tab w:val="left" w:pos="3866"/>
        </w:tabs>
        <w:bidi w:val="0"/>
        <w:spacing w:line="240" w:lineRule="auto"/>
        <w:rPr>
          <w:rFonts w:asciiTheme="majorBidi" w:hAnsiTheme="majorBidi" w:cstheme="majorBidi"/>
          <w:sz w:val="24"/>
          <w:szCs w:val="24"/>
        </w:rPr>
      </w:pPr>
      <w:r w:rsidRPr="00521569">
        <w:rPr>
          <w:rFonts w:asciiTheme="majorBidi" w:hAnsiTheme="majorBidi" w:cstheme="majorBidi"/>
          <w:sz w:val="24"/>
          <w:szCs w:val="24"/>
        </w:rPr>
        <w:t>Building a notification management system entails a series of essential processes to ensure its successful implementation. We begin by defining the requirements, meticulously identifying the notifications to be managed and the specific needs of the organization. With the requirements in place, we move on to designing the system architecture, making informed decisions on the technology stack and overall structure to optimize functionality and integration. Next, we engage in the development process, where our skilled team writes code, integrates systems, and conducts thorough testing to guarantee the system's reliability and performance. Once the system is developed, we proceed to its implementation within the organization. This involves configuration, user account setup, and comprehensive training to facilitate a smooth adoption process. To ensure the system's longevity, we emphasize ongoing monitoring and maintenance, proactively addressing any issues, making necessary updates, and addressing user concerns promptly. It is crucial to recognize that building a notification management system is an iterative process, with the need for continuous adjustments and updates to align with evolving organizational requirements</w:t>
      </w:r>
      <w:r w:rsidRPr="00521569">
        <w:rPr>
          <w:rFonts w:asciiTheme="majorBidi" w:hAnsiTheme="majorBidi" w:cs="Times New Roman"/>
          <w:sz w:val="24"/>
          <w:szCs w:val="24"/>
          <w:rtl/>
        </w:rPr>
        <w:t>.</w:t>
      </w:r>
    </w:p>
    <w:p w14:paraId="7FA0770E" w14:textId="77777777" w:rsidR="00521569" w:rsidRPr="00521569" w:rsidRDefault="00521569" w:rsidP="00521569">
      <w:pPr>
        <w:tabs>
          <w:tab w:val="left" w:pos="3866"/>
        </w:tabs>
        <w:bidi w:val="0"/>
        <w:spacing w:line="240" w:lineRule="auto"/>
        <w:rPr>
          <w:rFonts w:asciiTheme="majorBidi" w:hAnsiTheme="majorBidi" w:cstheme="majorBidi"/>
          <w:sz w:val="24"/>
          <w:szCs w:val="24"/>
        </w:rPr>
      </w:pPr>
    </w:p>
    <w:p w14:paraId="4A044D9F" w14:textId="19C7599D" w:rsidR="00521569" w:rsidRPr="00EF76FE" w:rsidRDefault="38CE1F86" w:rsidP="36A732F8">
      <w:pPr>
        <w:tabs>
          <w:tab w:val="left" w:pos="3866"/>
        </w:tabs>
        <w:bidi w:val="0"/>
        <w:spacing w:line="240" w:lineRule="auto"/>
        <w:rPr>
          <w:rFonts w:asciiTheme="majorBidi" w:hAnsiTheme="majorBidi" w:cstheme="majorBidi"/>
          <w:b/>
          <w:bCs/>
          <w:sz w:val="24"/>
          <w:szCs w:val="24"/>
        </w:rPr>
      </w:pPr>
      <w:r w:rsidRPr="36A732F8">
        <w:rPr>
          <w:rFonts w:asciiTheme="majorBidi" w:hAnsiTheme="majorBidi" w:cstheme="majorBidi"/>
          <w:b/>
          <w:bCs/>
          <w:sz w:val="24"/>
          <w:szCs w:val="24"/>
        </w:rPr>
        <w:t xml:space="preserve">4.1.3 </w:t>
      </w:r>
      <w:r w:rsidR="00521569" w:rsidRPr="36A732F8">
        <w:rPr>
          <w:rFonts w:asciiTheme="majorBidi" w:hAnsiTheme="majorBidi" w:cstheme="majorBidi"/>
          <w:b/>
          <w:bCs/>
          <w:sz w:val="24"/>
          <w:szCs w:val="24"/>
        </w:rPr>
        <w:t xml:space="preserve">Constraints to be </w:t>
      </w:r>
      <w:commentRangeStart w:id="34"/>
      <w:commentRangeStart w:id="35"/>
      <w:r w:rsidR="00521569" w:rsidRPr="36A732F8">
        <w:rPr>
          <w:rFonts w:asciiTheme="majorBidi" w:hAnsiTheme="majorBidi" w:cstheme="majorBidi"/>
          <w:b/>
          <w:bCs/>
          <w:sz w:val="24"/>
          <w:szCs w:val="24"/>
        </w:rPr>
        <w:t>taken</w:t>
      </w:r>
      <w:commentRangeEnd w:id="34"/>
      <w:r w:rsidR="00521569">
        <w:rPr>
          <w:rStyle w:val="CommentReference"/>
        </w:rPr>
        <w:commentReference w:id="34"/>
      </w:r>
      <w:commentRangeEnd w:id="35"/>
      <w:r w:rsidR="00521569">
        <w:rPr>
          <w:rStyle w:val="CommentReference"/>
        </w:rPr>
        <w:commentReference w:id="35"/>
      </w:r>
      <w:r w:rsidR="00521569" w:rsidRPr="36A732F8">
        <w:rPr>
          <w:rFonts w:asciiTheme="majorBidi" w:hAnsiTheme="majorBidi" w:cstheme="majorBidi"/>
          <w:b/>
          <w:bCs/>
          <w:sz w:val="24"/>
          <w:szCs w:val="24"/>
        </w:rPr>
        <w:t xml:space="preserve"> care of</w:t>
      </w:r>
    </w:p>
    <w:p w14:paraId="3535F724" w14:textId="77777777" w:rsidR="008E4893" w:rsidRPr="00AC5B8D" w:rsidRDefault="008E4893" w:rsidP="008E4893">
      <w:pPr>
        <w:tabs>
          <w:tab w:val="left" w:pos="3866"/>
        </w:tabs>
        <w:spacing w:line="240" w:lineRule="auto"/>
        <w:rPr>
          <w:rFonts w:asciiTheme="majorBidi" w:hAnsiTheme="majorBidi" w:cstheme="majorBidi"/>
          <w:sz w:val="24"/>
          <w:szCs w:val="24"/>
        </w:rPr>
      </w:pPr>
    </w:p>
    <w:p w14:paraId="23DD8E90" w14:textId="24936BD9" w:rsidR="00AC5B8D" w:rsidRPr="00AC5B8D" w:rsidRDefault="00AC5B8D" w:rsidP="00AC5B8D">
      <w:pPr>
        <w:tabs>
          <w:tab w:val="left" w:pos="3866"/>
        </w:tabs>
        <w:bidi w:val="0"/>
        <w:spacing w:line="240" w:lineRule="auto"/>
        <w:rPr>
          <w:rFonts w:asciiTheme="majorBidi" w:hAnsiTheme="majorBidi" w:cstheme="majorBidi"/>
          <w:sz w:val="24"/>
          <w:szCs w:val="24"/>
        </w:rPr>
      </w:pPr>
      <w:r w:rsidRPr="00AC5B8D">
        <w:rPr>
          <w:rFonts w:asciiTheme="majorBidi" w:hAnsiTheme="majorBidi" w:cstheme="majorBidi"/>
          <w:sz w:val="24"/>
          <w:szCs w:val="24"/>
        </w:rPr>
        <w:t xml:space="preserve">As we embark on the development journey of our </w:t>
      </w:r>
      <w:r w:rsidR="00051FC3" w:rsidRPr="00521569">
        <w:rPr>
          <w:rFonts w:asciiTheme="majorBidi" w:hAnsiTheme="majorBidi" w:cstheme="majorBidi"/>
          <w:sz w:val="24"/>
          <w:szCs w:val="24"/>
        </w:rPr>
        <w:t>notification management system</w:t>
      </w:r>
      <w:r w:rsidRPr="00AC5B8D">
        <w:rPr>
          <w:rFonts w:asciiTheme="majorBidi" w:hAnsiTheme="majorBidi" w:cstheme="majorBidi"/>
          <w:sz w:val="24"/>
          <w:szCs w:val="24"/>
        </w:rPr>
        <w:t>, it is important to acknowledge and carefully consider the constraints that may arise throughout the process. These constraints will have an impact on our development approach, but with proper planning and proactive measures, we can navigate them effectively</w:t>
      </w:r>
      <w:r w:rsidRPr="00AC5B8D">
        <w:rPr>
          <w:rFonts w:asciiTheme="majorBidi" w:hAnsiTheme="majorBidi" w:cs="Times New Roman"/>
          <w:sz w:val="24"/>
          <w:szCs w:val="24"/>
          <w:rtl/>
        </w:rPr>
        <w:t>.</w:t>
      </w:r>
    </w:p>
    <w:p w14:paraId="05B3007C" w14:textId="77777777" w:rsidR="00AC5B8D" w:rsidRPr="00AC5B8D" w:rsidRDefault="00AC5B8D" w:rsidP="00AC5B8D">
      <w:pPr>
        <w:tabs>
          <w:tab w:val="left" w:pos="3866"/>
        </w:tabs>
        <w:bidi w:val="0"/>
        <w:spacing w:line="240" w:lineRule="auto"/>
        <w:rPr>
          <w:rFonts w:asciiTheme="majorBidi" w:hAnsiTheme="majorBidi" w:cstheme="majorBidi"/>
          <w:sz w:val="24"/>
          <w:szCs w:val="24"/>
          <w:rtl/>
        </w:rPr>
      </w:pPr>
    </w:p>
    <w:p w14:paraId="3F26442D" w14:textId="77777777" w:rsidR="00AC5B8D" w:rsidRPr="00AC5B8D" w:rsidDel="000000D7" w:rsidRDefault="00AC5B8D" w:rsidP="00AC5B8D">
      <w:pPr>
        <w:tabs>
          <w:tab w:val="left" w:pos="3866"/>
        </w:tabs>
        <w:bidi w:val="0"/>
        <w:spacing w:line="240" w:lineRule="auto"/>
        <w:rPr>
          <w:del w:id="36" w:author="נטליה לוי" w:date="2023-06-22T11:14:00Z"/>
          <w:rFonts w:asciiTheme="majorBidi" w:hAnsiTheme="majorBidi" w:cstheme="majorBidi"/>
          <w:sz w:val="24"/>
          <w:szCs w:val="24"/>
        </w:rPr>
      </w:pPr>
      <w:r w:rsidRPr="00AC5B8D">
        <w:rPr>
          <w:rFonts w:asciiTheme="majorBidi" w:hAnsiTheme="majorBidi" w:cstheme="majorBidi"/>
          <w:sz w:val="24"/>
          <w:szCs w:val="24"/>
        </w:rPr>
        <w:lastRenderedPageBreak/>
        <w:t>Time constraints will play a significant role in our development process. We need to establish realistic timelines and milestones, ensuring that we allocate sufficient time for each stage of development, including design, implementation, testing, and deployment. By closely managing our time and adhering to a well-defined development plan, we can meet project deadlines and deliver the system on schedule</w:t>
      </w:r>
      <w:r w:rsidRPr="00AC5B8D">
        <w:rPr>
          <w:rFonts w:asciiTheme="majorBidi" w:hAnsiTheme="majorBidi" w:cs="Times New Roman"/>
          <w:sz w:val="24"/>
          <w:szCs w:val="24"/>
          <w:rtl/>
        </w:rPr>
        <w:t>.</w:t>
      </w:r>
    </w:p>
    <w:p w14:paraId="3A1255DA" w14:textId="77777777" w:rsidR="00AC5B8D" w:rsidRPr="00AC5B8D" w:rsidRDefault="00AC5B8D" w:rsidP="000000D7">
      <w:pPr>
        <w:tabs>
          <w:tab w:val="left" w:pos="3866"/>
        </w:tabs>
        <w:bidi w:val="0"/>
        <w:spacing w:line="240" w:lineRule="auto"/>
        <w:rPr>
          <w:rFonts w:asciiTheme="majorBidi" w:hAnsiTheme="majorBidi" w:cstheme="majorBidi"/>
          <w:sz w:val="24"/>
          <w:szCs w:val="24"/>
          <w:rtl/>
        </w:rPr>
      </w:pPr>
    </w:p>
    <w:p w14:paraId="6C746E6D" w14:textId="44BB588F" w:rsidR="00AC5B8D" w:rsidRPr="00AC5B8D" w:rsidDel="000000D7" w:rsidRDefault="00AC5B8D" w:rsidP="00AC5B8D">
      <w:pPr>
        <w:tabs>
          <w:tab w:val="left" w:pos="3866"/>
        </w:tabs>
        <w:bidi w:val="0"/>
        <w:spacing w:line="240" w:lineRule="auto"/>
        <w:rPr>
          <w:del w:id="37" w:author="נטליה לוי" w:date="2023-06-22T11:14:00Z"/>
          <w:rFonts w:asciiTheme="majorBidi" w:hAnsiTheme="majorBidi" w:cstheme="majorBidi"/>
          <w:sz w:val="24"/>
          <w:szCs w:val="24"/>
        </w:rPr>
      </w:pPr>
      <w:r w:rsidRPr="00AC5B8D">
        <w:rPr>
          <w:rFonts w:asciiTheme="majorBidi" w:hAnsiTheme="majorBidi" w:cstheme="majorBidi"/>
          <w:sz w:val="24"/>
          <w:szCs w:val="24"/>
        </w:rPr>
        <w:t xml:space="preserve">Technical constraints are another crucial aspect to address. We must assess the limitations and capabilities of our chosen technology stack, development tools, and infrastructure. This evaluation will help us make informed decisions and devise strategies to overcome any technical challenges that may arise. Regularly monitoring emerging technologies and industry best practices will enable us to adapt and leverage advancements to enhance the functionality and performance of our </w:t>
      </w:r>
      <w:r w:rsidR="00DC14AE" w:rsidRPr="00521569">
        <w:rPr>
          <w:rFonts w:asciiTheme="majorBidi" w:hAnsiTheme="majorBidi" w:cstheme="majorBidi"/>
          <w:sz w:val="24"/>
          <w:szCs w:val="24"/>
        </w:rPr>
        <w:t>notification management system</w:t>
      </w:r>
      <w:r w:rsidRPr="00AC5B8D">
        <w:rPr>
          <w:rFonts w:asciiTheme="majorBidi" w:hAnsiTheme="majorBidi" w:cs="Times New Roman"/>
          <w:sz w:val="24"/>
          <w:szCs w:val="24"/>
          <w:rtl/>
        </w:rPr>
        <w:t>.</w:t>
      </w:r>
    </w:p>
    <w:p w14:paraId="49BD2A75" w14:textId="77777777" w:rsidR="00AC5B8D" w:rsidRPr="00AC5B8D" w:rsidDel="000000D7" w:rsidRDefault="00AC5B8D" w:rsidP="000000D7">
      <w:pPr>
        <w:tabs>
          <w:tab w:val="left" w:pos="3866"/>
        </w:tabs>
        <w:bidi w:val="0"/>
        <w:spacing w:line="240" w:lineRule="auto"/>
        <w:rPr>
          <w:del w:id="38" w:author="נטליה לוי" w:date="2023-06-22T11:14:00Z"/>
          <w:rFonts w:asciiTheme="majorBidi" w:hAnsiTheme="majorBidi" w:cstheme="majorBidi"/>
          <w:sz w:val="24"/>
          <w:szCs w:val="24"/>
          <w:rtl/>
        </w:rPr>
      </w:pPr>
    </w:p>
    <w:p w14:paraId="5AFE183A" w14:textId="77777777" w:rsidR="00AC5B8D" w:rsidRPr="00AC5B8D" w:rsidRDefault="00AC5B8D" w:rsidP="00AC5B8D">
      <w:pPr>
        <w:tabs>
          <w:tab w:val="left" w:pos="3866"/>
        </w:tabs>
        <w:bidi w:val="0"/>
        <w:spacing w:line="240" w:lineRule="auto"/>
        <w:rPr>
          <w:rFonts w:asciiTheme="majorBidi" w:hAnsiTheme="majorBidi" w:cstheme="majorBidi"/>
          <w:sz w:val="24"/>
          <w:szCs w:val="24"/>
          <w:rtl/>
        </w:rPr>
      </w:pPr>
    </w:p>
    <w:p w14:paraId="60F4484D" w14:textId="77777777" w:rsidR="00AC5B8D" w:rsidRPr="00AC5B8D" w:rsidDel="000000D7" w:rsidRDefault="00AC5B8D" w:rsidP="00AC5B8D">
      <w:pPr>
        <w:tabs>
          <w:tab w:val="left" w:pos="3866"/>
        </w:tabs>
        <w:bidi w:val="0"/>
        <w:spacing w:line="240" w:lineRule="auto"/>
        <w:rPr>
          <w:del w:id="39" w:author="נטליה לוי" w:date="2023-06-22T11:14:00Z"/>
          <w:rFonts w:asciiTheme="majorBidi" w:hAnsiTheme="majorBidi" w:cstheme="majorBidi"/>
          <w:sz w:val="24"/>
          <w:szCs w:val="24"/>
        </w:rPr>
      </w:pPr>
      <w:r w:rsidRPr="00AC5B8D">
        <w:rPr>
          <w:rFonts w:asciiTheme="majorBidi" w:hAnsiTheme="majorBidi" w:cstheme="majorBidi"/>
          <w:sz w:val="24"/>
          <w:szCs w:val="24"/>
        </w:rPr>
        <w:t>Compliance and regulatory constraints cannot be overlooked. Depending on the nature of the system and the data it handles, we must adhere to relevant legal requirements, data protection regulations, and industry standards. It is imperative to integrate privacy controls, security measures, and necessary compliance protocols into our development process. Regular audits and assessments will help us ensure that the system complies with all applicable regulations and safeguards user data appropriately</w:t>
      </w:r>
      <w:r w:rsidRPr="00AC5B8D">
        <w:rPr>
          <w:rFonts w:asciiTheme="majorBidi" w:hAnsiTheme="majorBidi" w:cs="Times New Roman"/>
          <w:sz w:val="24"/>
          <w:szCs w:val="24"/>
          <w:rtl/>
        </w:rPr>
        <w:t>.</w:t>
      </w:r>
    </w:p>
    <w:p w14:paraId="1686AD02" w14:textId="77777777" w:rsidR="00AC5B8D" w:rsidRPr="00AC5B8D" w:rsidRDefault="00AC5B8D" w:rsidP="000000D7">
      <w:pPr>
        <w:tabs>
          <w:tab w:val="left" w:pos="3866"/>
        </w:tabs>
        <w:bidi w:val="0"/>
        <w:spacing w:line="240" w:lineRule="auto"/>
        <w:rPr>
          <w:rFonts w:asciiTheme="majorBidi" w:hAnsiTheme="majorBidi" w:cstheme="majorBidi"/>
          <w:sz w:val="24"/>
          <w:szCs w:val="24"/>
          <w:rtl/>
        </w:rPr>
      </w:pPr>
    </w:p>
    <w:p w14:paraId="47A7E2F1" w14:textId="7DDCA72B" w:rsidR="00AC5B8D" w:rsidRPr="00AC5B8D" w:rsidDel="000000D7" w:rsidRDefault="00AC5B8D" w:rsidP="00AC5B8D">
      <w:pPr>
        <w:tabs>
          <w:tab w:val="left" w:pos="3866"/>
        </w:tabs>
        <w:bidi w:val="0"/>
        <w:spacing w:line="240" w:lineRule="auto"/>
        <w:rPr>
          <w:del w:id="40" w:author="נטליה לוי" w:date="2023-06-22T11:14:00Z"/>
          <w:rFonts w:asciiTheme="majorBidi" w:hAnsiTheme="majorBidi" w:cstheme="majorBidi"/>
          <w:sz w:val="24"/>
          <w:szCs w:val="24"/>
        </w:rPr>
      </w:pPr>
      <w:proofErr w:type="gramStart"/>
      <w:r w:rsidRPr="00AC5B8D">
        <w:rPr>
          <w:rFonts w:asciiTheme="majorBidi" w:hAnsiTheme="majorBidi" w:cstheme="majorBidi"/>
          <w:sz w:val="24"/>
          <w:szCs w:val="24"/>
        </w:rPr>
        <w:t>Last but not least</w:t>
      </w:r>
      <w:proofErr w:type="gramEnd"/>
      <w:r w:rsidRPr="00AC5B8D">
        <w:rPr>
          <w:rFonts w:asciiTheme="majorBidi" w:hAnsiTheme="majorBidi" w:cstheme="majorBidi"/>
          <w:sz w:val="24"/>
          <w:szCs w:val="24"/>
        </w:rPr>
        <w:t xml:space="preserve">, user requirements and expectations should be our guiding light. We must actively engage with users, conduct user research, and gather feedback throughout the development process. By placing a strong emphasis on user-centric design and incorporating iterative feedback loops, we can develop a </w:t>
      </w:r>
      <w:r w:rsidR="00DC14AE" w:rsidRPr="00521569">
        <w:rPr>
          <w:rFonts w:asciiTheme="majorBidi" w:hAnsiTheme="majorBidi" w:cstheme="majorBidi"/>
          <w:sz w:val="24"/>
          <w:szCs w:val="24"/>
        </w:rPr>
        <w:t>notification management system</w:t>
      </w:r>
      <w:r w:rsidRPr="00AC5B8D">
        <w:rPr>
          <w:rFonts w:asciiTheme="majorBidi" w:hAnsiTheme="majorBidi" w:cstheme="majorBidi"/>
          <w:sz w:val="24"/>
          <w:szCs w:val="24"/>
        </w:rPr>
        <w:t xml:space="preserve"> that caters to the needs, preferences, and evolving expectations of our users</w:t>
      </w:r>
      <w:r w:rsidRPr="00AC5B8D">
        <w:rPr>
          <w:rFonts w:asciiTheme="majorBidi" w:hAnsiTheme="majorBidi" w:cs="Times New Roman"/>
          <w:sz w:val="24"/>
          <w:szCs w:val="24"/>
          <w:rtl/>
        </w:rPr>
        <w:t>.</w:t>
      </w:r>
    </w:p>
    <w:p w14:paraId="0EBA20C1" w14:textId="77777777" w:rsidR="00AC5B8D" w:rsidRPr="00AC5B8D" w:rsidRDefault="00AC5B8D" w:rsidP="000000D7">
      <w:pPr>
        <w:tabs>
          <w:tab w:val="left" w:pos="3866"/>
        </w:tabs>
        <w:bidi w:val="0"/>
        <w:spacing w:line="240" w:lineRule="auto"/>
        <w:rPr>
          <w:rFonts w:asciiTheme="majorBidi" w:hAnsiTheme="majorBidi" w:cstheme="majorBidi"/>
          <w:sz w:val="24"/>
          <w:szCs w:val="24"/>
          <w:rtl/>
        </w:rPr>
      </w:pPr>
    </w:p>
    <w:p w14:paraId="7256DD71" w14:textId="284D083A" w:rsidR="008E4893" w:rsidRPr="008E4893" w:rsidDel="000000D7" w:rsidRDefault="00AC5B8D" w:rsidP="00AC5B8D">
      <w:pPr>
        <w:tabs>
          <w:tab w:val="left" w:pos="3866"/>
        </w:tabs>
        <w:bidi w:val="0"/>
        <w:spacing w:line="240" w:lineRule="auto"/>
        <w:rPr>
          <w:del w:id="41" w:author="נטליה לוי" w:date="2023-06-22T11:14:00Z"/>
          <w:rFonts w:asciiTheme="majorBidi" w:hAnsiTheme="majorBidi" w:cstheme="majorBidi"/>
          <w:sz w:val="24"/>
          <w:szCs w:val="24"/>
        </w:rPr>
      </w:pPr>
      <w:r w:rsidRPr="00AC5B8D">
        <w:rPr>
          <w:rFonts w:asciiTheme="majorBidi" w:hAnsiTheme="majorBidi" w:cstheme="majorBidi"/>
          <w:sz w:val="24"/>
          <w:szCs w:val="24"/>
        </w:rPr>
        <w:t xml:space="preserve">In summary, by recognizing and addressing these constraints throughout the development process, we can mitigate risks, deliver a robust and user-friendly </w:t>
      </w:r>
      <w:r w:rsidR="00DC14AE" w:rsidRPr="00521569">
        <w:rPr>
          <w:rFonts w:asciiTheme="majorBidi" w:hAnsiTheme="majorBidi" w:cstheme="majorBidi"/>
          <w:sz w:val="24"/>
          <w:szCs w:val="24"/>
        </w:rPr>
        <w:t>notification management system</w:t>
      </w:r>
      <w:r w:rsidRPr="00AC5B8D">
        <w:rPr>
          <w:rFonts w:asciiTheme="majorBidi" w:hAnsiTheme="majorBidi" w:cstheme="majorBidi"/>
          <w:sz w:val="24"/>
          <w:szCs w:val="24"/>
        </w:rPr>
        <w:t xml:space="preserve">, and achieve our development goals effectively. Flexibility, adaptability, and proactive decision-making will be key in navigating these constraints and creating a successful product that meets the needs of our </w:t>
      </w:r>
      <w:r w:rsidR="00BD52B7" w:rsidRPr="00AC5B8D">
        <w:rPr>
          <w:rFonts w:asciiTheme="majorBidi" w:hAnsiTheme="majorBidi" w:cstheme="majorBidi"/>
          <w:sz w:val="24"/>
          <w:szCs w:val="24"/>
        </w:rPr>
        <w:t>users.</w:t>
      </w:r>
    </w:p>
    <w:p w14:paraId="16F14C92" w14:textId="77777777" w:rsidR="005065E2" w:rsidDel="000000D7" w:rsidRDefault="005065E2" w:rsidP="000000D7">
      <w:pPr>
        <w:tabs>
          <w:tab w:val="left" w:pos="3866"/>
        </w:tabs>
        <w:bidi w:val="0"/>
        <w:spacing w:line="240" w:lineRule="auto"/>
        <w:rPr>
          <w:del w:id="42" w:author="נטליה לוי" w:date="2023-06-22T11:14:00Z"/>
          <w:rFonts w:asciiTheme="majorBidi" w:hAnsiTheme="majorBidi" w:cstheme="majorBidi"/>
          <w:b/>
          <w:bCs/>
          <w:sz w:val="24"/>
          <w:szCs w:val="24"/>
          <w:u w:val="single"/>
        </w:rPr>
        <w:pPrChange w:id="43" w:author="נטליה לוי" w:date="2023-06-22T11:14:00Z">
          <w:pPr>
            <w:tabs>
              <w:tab w:val="left" w:pos="3866"/>
            </w:tabs>
            <w:bidi w:val="0"/>
            <w:jc w:val="both"/>
          </w:pPr>
        </w:pPrChange>
      </w:pPr>
    </w:p>
    <w:p w14:paraId="5A39AD5E" w14:textId="77777777" w:rsidR="00BD52B7" w:rsidRDefault="00BD52B7" w:rsidP="00BD52B7">
      <w:pPr>
        <w:tabs>
          <w:tab w:val="left" w:pos="3866"/>
        </w:tabs>
        <w:bidi w:val="0"/>
        <w:jc w:val="both"/>
        <w:rPr>
          <w:rFonts w:asciiTheme="majorBidi" w:hAnsiTheme="majorBidi" w:cstheme="majorBidi"/>
          <w:b/>
          <w:bCs/>
          <w:sz w:val="24"/>
          <w:szCs w:val="24"/>
          <w:u w:val="single"/>
        </w:rPr>
      </w:pPr>
    </w:p>
    <w:p w14:paraId="2A822327" w14:textId="689964CD" w:rsidR="00740FD5" w:rsidRDefault="02EA2616" w:rsidP="36A732F8">
      <w:pPr>
        <w:pStyle w:val="Heading2"/>
        <w:bidi w:val="0"/>
        <w:rPr>
          <w:color w:val="000000" w:themeColor="text1"/>
        </w:rPr>
      </w:pPr>
      <w:r w:rsidRPr="36A732F8">
        <w:rPr>
          <w:color w:val="000000" w:themeColor="text1"/>
        </w:rPr>
        <w:t xml:space="preserve">4.2 </w:t>
      </w:r>
      <w:r w:rsidR="373DAD87" w:rsidRPr="36A732F8">
        <w:rPr>
          <w:color w:val="000000" w:themeColor="text1"/>
        </w:rPr>
        <w:t>P</w:t>
      </w:r>
      <w:r w:rsidR="7CE71002" w:rsidRPr="36A732F8">
        <w:rPr>
          <w:color w:val="000000" w:themeColor="text1"/>
        </w:rPr>
        <w:t>roduct:</w:t>
      </w:r>
    </w:p>
    <w:p w14:paraId="490ECC48" w14:textId="77777777" w:rsidR="000E0C17" w:rsidRPr="000E0C17" w:rsidRDefault="000E0C17" w:rsidP="000E0C17">
      <w:pPr>
        <w:bidi w:val="0"/>
      </w:pPr>
    </w:p>
    <w:p w14:paraId="007D298B" w14:textId="24562A0D" w:rsidR="00740FD5" w:rsidRPr="00DE7652" w:rsidRDefault="50E69834" w:rsidP="36A732F8">
      <w:pPr>
        <w:pStyle w:val="Heading2"/>
        <w:bidi w:val="0"/>
        <w:spacing w:before="0"/>
        <w:rPr>
          <w:color w:val="000000" w:themeColor="text1"/>
        </w:rPr>
      </w:pPr>
      <w:r w:rsidRPr="36A732F8">
        <w:rPr>
          <w:color w:val="000000" w:themeColor="text1"/>
        </w:rPr>
        <w:t xml:space="preserve">4.2.1 </w:t>
      </w:r>
      <w:r w:rsidR="00740FD5" w:rsidRPr="36A732F8">
        <w:rPr>
          <w:color w:val="000000" w:themeColor="text1"/>
        </w:rPr>
        <w:t>Requirements</w:t>
      </w:r>
    </w:p>
    <w:p w14:paraId="0D570925" w14:textId="77777777" w:rsidR="002D69E9" w:rsidRDefault="002D69E9" w:rsidP="007B3F67">
      <w:pPr>
        <w:bidi w:val="0"/>
        <w:spacing w:line="360" w:lineRule="auto"/>
        <w:rPr>
          <w:rFonts w:asciiTheme="majorBidi" w:hAnsiTheme="majorBidi" w:cstheme="majorBidi"/>
          <w:b/>
          <w:bCs/>
          <w:sz w:val="24"/>
          <w:szCs w:val="24"/>
        </w:rPr>
      </w:pPr>
      <w:r w:rsidRPr="00633E7C">
        <w:rPr>
          <w:rFonts w:asciiTheme="majorBidi" w:hAnsiTheme="majorBidi" w:cstheme="majorBidi"/>
          <w:b/>
          <w:bCs/>
          <w:sz w:val="24"/>
          <w:szCs w:val="24"/>
        </w:rPr>
        <w:t>Functional:</w:t>
      </w:r>
    </w:p>
    <w:tbl>
      <w:tblPr>
        <w:tblStyle w:val="TableGrid"/>
        <w:tblW w:w="0" w:type="auto"/>
        <w:tblLook w:val="04A0" w:firstRow="1" w:lastRow="0" w:firstColumn="1" w:lastColumn="0" w:noHBand="0" w:noVBand="1"/>
      </w:tblPr>
      <w:tblGrid>
        <w:gridCol w:w="704"/>
        <w:gridCol w:w="8312"/>
      </w:tblGrid>
      <w:tr w:rsidR="00667F7B" w14:paraId="604AD90D" w14:textId="77777777" w:rsidTr="00667F7B">
        <w:tc>
          <w:tcPr>
            <w:tcW w:w="704" w:type="dxa"/>
          </w:tcPr>
          <w:p w14:paraId="33A680F8" w14:textId="42570BF0"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1</w:t>
            </w:r>
          </w:p>
        </w:tc>
        <w:tc>
          <w:tcPr>
            <w:tcW w:w="8312" w:type="dxa"/>
          </w:tcPr>
          <w:p w14:paraId="15AE71A7" w14:textId="55E252B5" w:rsidR="00667F7B" w:rsidRPr="00F9214E" w:rsidRDefault="00EB6677"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The system should provide a user registration process to allow users to create accounts.</w:t>
            </w:r>
          </w:p>
        </w:tc>
      </w:tr>
      <w:tr w:rsidR="00667F7B" w14:paraId="16F5E7C9" w14:textId="77777777" w:rsidTr="00667F7B">
        <w:tc>
          <w:tcPr>
            <w:tcW w:w="704" w:type="dxa"/>
          </w:tcPr>
          <w:p w14:paraId="3275A935" w14:textId="2071C577"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2</w:t>
            </w:r>
          </w:p>
        </w:tc>
        <w:tc>
          <w:tcPr>
            <w:tcW w:w="8312" w:type="dxa"/>
          </w:tcPr>
          <w:p w14:paraId="66E915CB" w14:textId="31F400D2" w:rsidR="00667F7B" w:rsidRPr="00F9214E" w:rsidRDefault="007B2D5F"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Users should be able to manage their profiles, including updating personal information and notification preferences.</w:t>
            </w:r>
          </w:p>
        </w:tc>
      </w:tr>
      <w:tr w:rsidR="00667F7B" w14:paraId="2F86EFDA" w14:textId="77777777" w:rsidTr="00667F7B">
        <w:tc>
          <w:tcPr>
            <w:tcW w:w="704" w:type="dxa"/>
          </w:tcPr>
          <w:p w14:paraId="72C9D818" w14:textId="47B12073"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3</w:t>
            </w:r>
          </w:p>
        </w:tc>
        <w:tc>
          <w:tcPr>
            <w:tcW w:w="8312" w:type="dxa"/>
          </w:tcPr>
          <w:p w14:paraId="4473F4E6" w14:textId="05EFD09F" w:rsidR="00667F7B" w:rsidRPr="00F9214E" w:rsidRDefault="000F41DC"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The system should support user authentication and authorization to ensure secure access to the platform.</w:t>
            </w:r>
          </w:p>
        </w:tc>
      </w:tr>
      <w:tr w:rsidR="00667F7B" w14:paraId="3DB6BF92" w14:textId="77777777" w:rsidTr="00667F7B">
        <w:tc>
          <w:tcPr>
            <w:tcW w:w="704" w:type="dxa"/>
          </w:tcPr>
          <w:p w14:paraId="66AC3EEE" w14:textId="7136BAC9"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4</w:t>
            </w:r>
          </w:p>
        </w:tc>
        <w:tc>
          <w:tcPr>
            <w:tcW w:w="8312" w:type="dxa"/>
          </w:tcPr>
          <w:p w14:paraId="78F72E43" w14:textId="6D3F0B2F" w:rsidR="00667F7B" w:rsidRPr="00F9214E" w:rsidRDefault="003C622B"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Users should have the ability to create and customize notifications, including defining the content, title, and associated actions</w:t>
            </w:r>
          </w:p>
        </w:tc>
      </w:tr>
      <w:tr w:rsidR="00667F7B" w14:paraId="39695776" w14:textId="77777777" w:rsidTr="00667F7B">
        <w:tc>
          <w:tcPr>
            <w:tcW w:w="704" w:type="dxa"/>
          </w:tcPr>
          <w:p w14:paraId="26E00800" w14:textId="5BA89725"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5</w:t>
            </w:r>
          </w:p>
        </w:tc>
        <w:tc>
          <w:tcPr>
            <w:tcW w:w="8312" w:type="dxa"/>
          </w:tcPr>
          <w:p w14:paraId="7B9FB82C" w14:textId="3FE51E0F" w:rsidR="00667F7B" w:rsidRPr="00F9214E" w:rsidRDefault="003C622B" w:rsidP="007B3F67">
            <w:pPr>
              <w:tabs>
                <w:tab w:val="left" w:pos="1720"/>
              </w:tabs>
              <w:bidi w:val="0"/>
              <w:spacing w:line="360" w:lineRule="auto"/>
              <w:rPr>
                <w:rFonts w:asciiTheme="majorBidi" w:hAnsiTheme="majorBidi" w:cstheme="majorBidi"/>
                <w:sz w:val="24"/>
                <w:szCs w:val="24"/>
              </w:rPr>
            </w:pPr>
            <w:r w:rsidRPr="00F9214E">
              <w:rPr>
                <w:rFonts w:asciiTheme="majorBidi" w:hAnsiTheme="majorBidi" w:cstheme="majorBidi"/>
                <w:sz w:val="24"/>
                <w:szCs w:val="24"/>
              </w:rPr>
              <w:t>The system should provide options for different notification types, such as push notifications, emails, or SMS messages</w:t>
            </w:r>
          </w:p>
        </w:tc>
      </w:tr>
      <w:tr w:rsidR="00667F7B" w14:paraId="3A58F384" w14:textId="77777777" w:rsidTr="00667F7B">
        <w:tc>
          <w:tcPr>
            <w:tcW w:w="704" w:type="dxa"/>
          </w:tcPr>
          <w:p w14:paraId="194D1DDD" w14:textId="6DBB5675"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6</w:t>
            </w:r>
          </w:p>
        </w:tc>
        <w:tc>
          <w:tcPr>
            <w:tcW w:w="8312" w:type="dxa"/>
          </w:tcPr>
          <w:p w14:paraId="3E7F7283" w14:textId="68152E2A" w:rsidR="00667F7B" w:rsidRPr="00F9214E" w:rsidRDefault="00FB6B7A"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Users should be able to schedule notifications for future delivery or send them immediately.</w:t>
            </w:r>
          </w:p>
        </w:tc>
      </w:tr>
      <w:tr w:rsidR="00667F7B" w14:paraId="1ADC8CDF" w14:textId="77777777" w:rsidTr="00667F7B">
        <w:tc>
          <w:tcPr>
            <w:tcW w:w="704" w:type="dxa"/>
          </w:tcPr>
          <w:p w14:paraId="0182E653" w14:textId="46F0B58C"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7</w:t>
            </w:r>
          </w:p>
        </w:tc>
        <w:tc>
          <w:tcPr>
            <w:tcW w:w="8312" w:type="dxa"/>
          </w:tcPr>
          <w:p w14:paraId="15CAA9B0" w14:textId="2D7096F2" w:rsidR="00667F7B" w:rsidRPr="00F9214E" w:rsidRDefault="00FB6B7A"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The system should allow users to select the target audience for their notifications based on various criteria, such as user segments, geographic location, or specific user attributes</w:t>
            </w:r>
          </w:p>
        </w:tc>
      </w:tr>
      <w:tr w:rsidR="00667F7B" w14:paraId="75866B3D" w14:textId="77777777" w:rsidTr="00667F7B">
        <w:tc>
          <w:tcPr>
            <w:tcW w:w="704" w:type="dxa"/>
          </w:tcPr>
          <w:p w14:paraId="1A151461" w14:textId="1B719D32"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8</w:t>
            </w:r>
          </w:p>
        </w:tc>
        <w:tc>
          <w:tcPr>
            <w:tcW w:w="8312" w:type="dxa"/>
          </w:tcPr>
          <w:p w14:paraId="35BB8267" w14:textId="17930438" w:rsidR="00667F7B" w:rsidRPr="00F9214E" w:rsidRDefault="003149D8"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Users should have the option to track delivery success rates and analyze recipient engagement metrics.</w:t>
            </w:r>
          </w:p>
        </w:tc>
      </w:tr>
      <w:tr w:rsidR="004129F8" w14:paraId="32F20CB6" w14:textId="77777777" w:rsidTr="00667F7B">
        <w:tc>
          <w:tcPr>
            <w:tcW w:w="704" w:type="dxa"/>
          </w:tcPr>
          <w:p w14:paraId="0A06E40E" w14:textId="0D407841" w:rsidR="004129F8" w:rsidRDefault="00455E85"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9</w:t>
            </w:r>
          </w:p>
        </w:tc>
        <w:tc>
          <w:tcPr>
            <w:tcW w:w="8312" w:type="dxa"/>
          </w:tcPr>
          <w:p w14:paraId="45679CAA" w14:textId="353A00E1" w:rsidR="004129F8" w:rsidRPr="00F9214E" w:rsidRDefault="00455E85"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Users should be able to access metrics such as open rates, click-through rates, and conversion rates to evaluate the impact of their notifications.</w:t>
            </w:r>
          </w:p>
        </w:tc>
      </w:tr>
      <w:tr w:rsidR="004129F8" w14:paraId="4FFFAE6D" w14:textId="77777777" w:rsidTr="00667F7B">
        <w:tc>
          <w:tcPr>
            <w:tcW w:w="704" w:type="dxa"/>
          </w:tcPr>
          <w:p w14:paraId="7CDC9512" w14:textId="51754F08" w:rsidR="004129F8" w:rsidRDefault="00455E85"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10</w:t>
            </w:r>
          </w:p>
        </w:tc>
        <w:tc>
          <w:tcPr>
            <w:tcW w:w="8312" w:type="dxa"/>
          </w:tcPr>
          <w:p w14:paraId="354FC32F" w14:textId="19765795" w:rsidR="004129F8" w:rsidRPr="00F9214E" w:rsidRDefault="00035A27"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The system should include an administrative dashboard to allow administrators to manage user accounts, monitor system performance, and handle any system-related issues.</w:t>
            </w:r>
          </w:p>
        </w:tc>
      </w:tr>
    </w:tbl>
    <w:p w14:paraId="6CE9798C" w14:textId="77777777" w:rsidR="00A43C5E" w:rsidRDefault="00A43C5E" w:rsidP="007B3F67">
      <w:pPr>
        <w:bidi w:val="0"/>
        <w:spacing w:line="360" w:lineRule="auto"/>
        <w:rPr>
          <w:rFonts w:asciiTheme="majorBidi" w:hAnsiTheme="majorBidi" w:cstheme="majorBidi"/>
          <w:b/>
          <w:bCs/>
          <w:sz w:val="24"/>
          <w:szCs w:val="24"/>
        </w:rPr>
      </w:pPr>
    </w:p>
    <w:p w14:paraId="52B00D2B" w14:textId="77777777" w:rsidR="00A43C5E" w:rsidRPr="006C025E" w:rsidRDefault="00A43C5E" w:rsidP="007B3F67">
      <w:pPr>
        <w:bidi w:val="0"/>
        <w:spacing w:line="360" w:lineRule="auto"/>
        <w:rPr>
          <w:rFonts w:ascii="Times New Roman" w:hAnsi="Times New Roman" w:cs="Times New Roman"/>
          <w:b/>
          <w:bCs/>
          <w:sz w:val="24"/>
          <w:szCs w:val="24"/>
        </w:rPr>
      </w:pPr>
      <w:r w:rsidRPr="006C025E">
        <w:rPr>
          <w:rFonts w:ascii="Times New Roman" w:hAnsi="Times New Roman" w:cs="Times New Roman"/>
          <w:b/>
          <w:bCs/>
          <w:sz w:val="24"/>
          <w:szCs w:val="24"/>
        </w:rPr>
        <w:t>Non-functional:</w:t>
      </w:r>
    </w:p>
    <w:tbl>
      <w:tblPr>
        <w:tblStyle w:val="TableGrid"/>
        <w:tblW w:w="0" w:type="auto"/>
        <w:tblLook w:val="04A0" w:firstRow="1" w:lastRow="0" w:firstColumn="1" w:lastColumn="0" w:noHBand="0" w:noVBand="1"/>
      </w:tblPr>
      <w:tblGrid>
        <w:gridCol w:w="704"/>
        <w:gridCol w:w="8312"/>
      </w:tblGrid>
      <w:tr w:rsidR="00667F7B" w14:paraId="77D0DFD1" w14:textId="77777777" w:rsidTr="00404DFC">
        <w:tc>
          <w:tcPr>
            <w:tcW w:w="704" w:type="dxa"/>
          </w:tcPr>
          <w:p w14:paraId="4AA33D59" w14:textId="77777777"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1</w:t>
            </w:r>
          </w:p>
        </w:tc>
        <w:tc>
          <w:tcPr>
            <w:tcW w:w="8312" w:type="dxa"/>
          </w:tcPr>
          <w:p w14:paraId="7375587E" w14:textId="1199FE52" w:rsidR="00667F7B" w:rsidRPr="00F9214E" w:rsidRDefault="00BB1DBF"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 xml:space="preserve"> </w:t>
            </w:r>
            <w:r w:rsidR="0009097D" w:rsidRPr="00F9214E">
              <w:rPr>
                <w:rFonts w:asciiTheme="majorBidi" w:hAnsiTheme="majorBidi" w:cstheme="majorBidi"/>
                <w:sz w:val="24"/>
                <w:szCs w:val="24"/>
              </w:rPr>
              <w:t>H</w:t>
            </w:r>
            <w:r w:rsidRPr="00F9214E">
              <w:rPr>
                <w:rFonts w:asciiTheme="majorBidi" w:hAnsiTheme="majorBidi" w:cstheme="majorBidi"/>
                <w:sz w:val="24"/>
                <w:szCs w:val="24"/>
              </w:rPr>
              <w:t>ighly reliable, ensuring that notifications are delivered without failures or disruptions.</w:t>
            </w:r>
          </w:p>
        </w:tc>
      </w:tr>
      <w:tr w:rsidR="00667F7B" w14:paraId="28248710" w14:textId="77777777" w:rsidTr="00404DFC">
        <w:tc>
          <w:tcPr>
            <w:tcW w:w="704" w:type="dxa"/>
          </w:tcPr>
          <w:p w14:paraId="2327537B" w14:textId="77777777"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2</w:t>
            </w:r>
          </w:p>
        </w:tc>
        <w:tc>
          <w:tcPr>
            <w:tcW w:w="8312" w:type="dxa"/>
          </w:tcPr>
          <w:p w14:paraId="36BA6795" w14:textId="6E08A928" w:rsidR="00667F7B" w:rsidRPr="00F9214E" w:rsidRDefault="00D251E6"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 xml:space="preserve"> </w:t>
            </w:r>
            <w:r w:rsidR="0009097D" w:rsidRPr="00F9214E">
              <w:rPr>
                <w:rFonts w:asciiTheme="majorBidi" w:hAnsiTheme="majorBidi" w:cstheme="majorBidi"/>
                <w:sz w:val="24"/>
                <w:szCs w:val="24"/>
              </w:rPr>
              <w:t>B</w:t>
            </w:r>
            <w:r w:rsidRPr="00F9214E">
              <w:rPr>
                <w:rFonts w:asciiTheme="majorBidi" w:hAnsiTheme="majorBidi" w:cstheme="majorBidi"/>
                <w:sz w:val="24"/>
                <w:szCs w:val="24"/>
              </w:rPr>
              <w:t>ackup and recovery processes in place to safeguard against data loss or system failures.</w:t>
            </w:r>
          </w:p>
        </w:tc>
      </w:tr>
      <w:tr w:rsidR="00667F7B" w14:paraId="568F17FB" w14:textId="77777777" w:rsidTr="00404DFC">
        <w:tc>
          <w:tcPr>
            <w:tcW w:w="704" w:type="dxa"/>
          </w:tcPr>
          <w:p w14:paraId="1C5E32AD" w14:textId="77777777"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3</w:t>
            </w:r>
          </w:p>
        </w:tc>
        <w:tc>
          <w:tcPr>
            <w:tcW w:w="8312" w:type="dxa"/>
          </w:tcPr>
          <w:p w14:paraId="64CAE3B9" w14:textId="4DF18683" w:rsidR="00667F7B" w:rsidRPr="00F9214E" w:rsidRDefault="002A55D3"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The system should be able to scale up or down based on fluctuating usage patterns without compromising performance</w:t>
            </w:r>
          </w:p>
        </w:tc>
      </w:tr>
      <w:tr w:rsidR="00667F7B" w14:paraId="0428138E" w14:textId="77777777" w:rsidTr="00404DFC">
        <w:tc>
          <w:tcPr>
            <w:tcW w:w="704" w:type="dxa"/>
          </w:tcPr>
          <w:p w14:paraId="4A97E7FA" w14:textId="77777777"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4</w:t>
            </w:r>
          </w:p>
        </w:tc>
        <w:tc>
          <w:tcPr>
            <w:tcW w:w="8312" w:type="dxa"/>
          </w:tcPr>
          <w:p w14:paraId="40AB3BF6" w14:textId="51BC49AF" w:rsidR="00667F7B" w:rsidRPr="00F9214E" w:rsidRDefault="004402D4"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U</w:t>
            </w:r>
            <w:r w:rsidR="00591BF9" w:rsidRPr="00F9214E">
              <w:rPr>
                <w:rFonts w:asciiTheme="majorBidi" w:hAnsiTheme="majorBidi" w:cstheme="majorBidi"/>
                <w:sz w:val="24"/>
                <w:szCs w:val="24"/>
              </w:rPr>
              <w:t>ser-friendly interface that is intuitive and easy to navigate</w:t>
            </w:r>
          </w:p>
        </w:tc>
      </w:tr>
      <w:tr w:rsidR="00667F7B" w14:paraId="0D446026" w14:textId="77777777" w:rsidTr="00404DFC">
        <w:tc>
          <w:tcPr>
            <w:tcW w:w="704" w:type="dxa"/>
          </w:tcPr>
          <w:p w14:paraId="1082D122" w14:textId="77777777"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5</w:t>
            </w:r>
          </w:p>
        </w:tc>
        <w:tc>
          <w:tcPr>
            <w:tcW w:w="8312" w:type="dxa"/>
          </w:tcPr>
          <w:p w14:paraId="059DAEB7" w14:textId="361FC4B1" w:rsidR="00667F7B" w:rsidRPr="00F9214E" w:rsidRDefault="00591BF9"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Clear documentation and user guides should be provided to assist users in understanding and utilizing the system effectively</w:t>
            </w:r>
          </w:p>
        </w:tc>
      </w:tr>
      <w:tr w:rsidR="00667F7B" w14:paraId="1123ECF7" w14:textId="77777777" w:rsidTr="00404DFC">
        <w:tc>
          <w:tcPr>
            <w:tcW w:w="704" w:type="dxa"/>
          </w:tcPr>
          <w:p w14:paraId="13295817" w14:textId="77777777" w:rsidR="00667F7B" w:rsidRDefault="00667F7B"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6</w:t>
            </w:r>
          </w:p>
        </w:tc>
        <w:tc>
          <w:tcPr>
            <w:tcW w:w="8312" w:type="dxa"/>
          </w:tcPr>
          <w:p w14:paraId="34252C5E" w14:textId="65B78203" w:rsidR="00667F7B" w:rsidRPr="00F9214E" w:rsidRDefault="00625B56"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 xml:space="preserve"> </w:t>
            </w:r>
            <w:r w:rsidR="00925B3D" w:rsidRPr="00F9214E">
              <w:rPr>
                <w:rFonts w:asciiTheme="majorBidi" w:hAnsiTheme="majorBidi" w:cstheme="majorBidi"/>
                <w:sz w:val="24"/>
                <w:szCs w:val="24"/>
              </w:rPr>
              <w:t>C</w:t>
            </w:r>
            <w:r w:rsidRPr="00F9214E">
              <w:rPr>
                <w:rFonts w:asciiTheme="majorBidi" w:hAnsiTheme="majorBidi" w:cstheme="majorBidi"/>
                <w:sz w:val="24"/>
                <w:szCs w:val="24"/>
              </w:rPr>
              <w:t>ompatible with various platforms and devices to ensure a seamless user experience.</w:t>
            </w:r>
          </w:p>
        </w:tc>
      </w:tr>
      <w:tr w:rsidR="00A246E2" w14:paraId="44A5922D" w14:textId="77777777" w:rsidTr="00404DFC">
        <w:tc>
          <w:tcPr>
            <w:tcW w:w="704" w:type="dxa"/>
          </w:tcPr>
          <w:p w14:paraId="2A4678E7" w14:textId="77777777" w:rsidR="00A246E2" w:rsidRDefault="00A246E2"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7</w:t>
            </w:r>
          </w:p>
        </w:tc>
        <w:tc>
          <w:tcPr>
            <w:tcW w:w="8312" w:type="dxa"/>
          </w:tcPr>
          <w:p w14:paraId="6C990018" w14:textId="111A8941" w:rsidR="00A246E2" w:rsidRPr="00F9214E" w:rsidRDefault="00A246E2"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Narration support and texts for deaf people.</w:t>
            </w:r>
          </w:p>
        </w:tc>
      </w:tr>
      <w:tr w:rsidR="00A246E2" w14:paraId="6CD7CFD9" w14:textId="77777777" w:rsidTr="00404DFC">
        <w:tc>
          <w:tcPr>
            <w:tcW w:w="704" w:type="dxa"/>
          </w:tcPr>
          <w:p w14:paraId="1EE5B31F" w14:textId="77777777" w:rsidR="00A246E2" w:rsidRDefault="00A246E2" w:rsidP="007B3F67">
            <w:pPr>
              <w:bidi w:val="0"/>
              <w:spacing w:line="360" w:lineRule="auto"/>
              <w:rPr>
                <w:rFonts w:asciiTheme="majorBidi" w:hAnsiTheme="majorBidi" w:cstheme="majorBidi"/>
                <w:b/>
                <w:bCs/>
                <w:sz w:val="24"/>
                <w:szCs w:val="24"/>
              </w:rPr>
            </w:pPr>
            <w:r>
              <w:rPr>
                <w:rFonts w:asciiTheme="majorBidi" w:hAnsiTheme="majorBidi" w:cstheme="majorBidi"/>
                <w:b/>
                <w:bCs/>
                <w:sz w:val="24"/>
                <w:szCs w:val="24"/>
              </w:rPr>
              <w:t>8</w:t>
            </w:r>
          </w:p>
        </w:tc>
        <w:tc>
          <w:tcPr>
            <w:tcW w:w="8312" w:type="dxa"/>
          </w:tcPr>
          <w:p w14:paraId="6D157FE1" w14:textId="4210320B" w:rsidR="00A246E2" w:rsidRPr="00F9214E" w:rsidRDefault="00A246E2" w:rsidP="007B3F67">
            <w:pPr>
              <w:bidi w:val="0"/>
              <w:spacing w:line="360" w:lineRule="auto"/>
              <w:rPr>
                <w:rFonts w:asciiTheme="majorBidi" w:hAnsiTheme="majorBidi" w:cstheme="majorBidi"/>
                <w:sz w:val="24"/>
                <w:szCs w:val="24"/>
              </w:rPr>
            </w:pPr>
            <w:r w:rsidRPr="00F9214E">
              <w:rPr>
                <w:rFonts w:asciiTheme="majorBidi" w:hAnsiTheme="majorBidi" w:cstheme="majorBidi"/>
                <w:sz w:val="24"/>
                <w:szCs w:val="24"/>
              </w:rPr>
              <w:t>Simple interaction mechanism</w:t>
            </w:r>
          </w:p>
        </w:tc>
      </w:tr>
    </w:tbl>
    <w:p w14:paraId="269F91FB" w14:textId="77777777" w:rsidR="00A43C5E" w:rsidRPr="00633E7C" w:rsidRDefault="00A43C5E" w:rsidP="007B3F67">
      <w:pPr>
        <w:bidi w:val="0"/>
        <w:spacing w:line="360" w:lineRule="auto"/>
        <w:rPr>
          <w:rFonts w:asciiTheme="majorBidi" w:hAnsiTheme="majorBidi" w:cstheme="majorBidi"/>
          <w:b/>
          <w:bCs/>
          <w:sz w:val="24"/>
          <w:szCs w:val="24"/>
        </w:rPr>
      </w:pPr>
    </w:p>
    <w:p w14:paraId="3B6D2999" w14:textId="77777777" w:rsidR="00740FD5" w:rsidDel="000000D7" w:rsidRDefault="00740FD5" w:rsidP="00740FD5">
      <w:pPr>
        <w:bidi w:val="0"/>
        <w:rPr>
          <w:del w:id="44" w:author="נטליה לוי" w:date="2023-06-22T11:14:00Z"/>
          <w:u w:val="single"/>
        </w:rPr>
      </w:pPr>
    </w:p>
    <w:p w14:paraId="1D390190" w14:textId="77777777" w:rsidR="00740FD5" w:rsidDel="000000D7" w:rsidRDefault="00740FD5" w:rsidP="00740FD5">
      <w:pPr>
        <w:bidi w:val="0"/>
        <w:rPr>
          <w:del w:id="45" w:author="נטליה לוי" w:date="2023-06-22T11:14:00Z"/>
          <w:u w:val="single"/>
        </w:rPr>
      </w:pPr>
    </w:p>
    <w:p w14:paraId="5892B269" w14:textId="77777777" w:rsidR="00740FD5" w:rsidDel="000000D7" w:rsidRDefault="00740FD5" w:rsidP="00740FD5">
      <w:pPr>
        <w:bidi w:val="0"/>
        <w:rPr>
          <w:del w:id="46" w:author="נטליה לוי" w:date="2023-06-22T11:14:00Z"/>
          <w:u w:val="single"/>
        </w:rPr>
      </w:pPr>
    </w:p>
    <w:p w14:paraId="58EE7C5B" w14:textId="77777777" w:rsidR="00740FD5" w:rsidRDefault="00740FD5" w:rsidP="00740FD5">
      <w:pPr>
        <w:bidi w:val="0"/>
        <w:rPr>
          <w:u w:val="single"/>
        </w:rPr>
      </w:pPr>
    </w:p>
    <w:p w14:paraId="3A0DAA8B" w14:textId="44FC3D38" w:rsidR="00740FD5" w:rsidRDefault="1841B3A3" w:rsidP="36A732F8">
      <w:pPr>
        <w:pStyle w:val="Heading2"/>
        <w:bidi w:val="0"/>
        <w:spacing w:before="0"/>
        <w:rPr>
          <w:color w:val="000000" w:themeColor="text1"/>
        </w:rPr>
      </w:pPr>
      <w:r w:rsidRPr="36A732F8">
        <w:rPr>
          <w:color w:val="000000" w:themeColor="text1"/>
        </w:rPr>
        <w:t xml:space="preserve">4.2.2 </w:t>
      </w:r>
      <w:commentRangeStart w:id="47"/>
      <w:r w:rsidR="00DD1225" w:rsidRPr="36A732F8">
        <w:rPr>
          <w:color w:val="000000" w:themeColor="text1"/>
        </w:rPr>
        <w:t>Dia</w:t>
      </w:r>
      <w:r w:rsidR="0073476A" w:rsidRPr="36A732F8">
        <w:rPr>
          <w:color w:val="000000" w:themeColor="text1"/>
        </w:rPr>
        <w:t>grams</w:t>
      </w:r>
      <w:commentRangeEnd w:id="47"/>
      <w:r w:rsidR="00612914">
        <w:rPr>
          <w:rStyle w:val="CommentReference"/>
          <w:rFonts w:asciiTheme="minorHAnsi" w:eastAsiaTheme="minorHAnsi" w:hAnsiTheme="minorHAnsi" w:cstheme="minorBidi"/>
          <w:color w:val="auto"/>
        </w:rPr>
        <w:commentReference w:id="47"/>
      </w:r>
    </w:p>
    <w:p w14:paraId="18D50D52" w14:textId="77777777" w:rsidR="0073476A" w:rsidRPr="0073476A" w:rsidRDefault="0073476A" w:rsidP="0073476A">
      <w:pPr>
        <w:bidi w:val="0"/>
      </w:pPr>
    </w:p>
    <w:p w14:paraId="75107FD0" w14:textId="77777777" w:rsidR="00740FD5" w:rsidRPr="00740FD5" w:rsidRDefault="00740FD5" w:rsidP="00740FD5">
      <w:pPr>
        <w:bidi w:val="0"/>
        <w:rPr>
          <w:u w:val="single"/>
        </w:rPr>
      </w:pPr>
    </w:p>
    <w:p w14:paraId="1C9F81DA" w14:textId="374F8A24" w:rsidR="0025453C" w:rsidRDefault="39DD0C59" w:rsidP="7C6A81B8">
      <w:pPr>
        <w:tabs>
          <w:tab w:val="left" w:pos="3866"/>
        </w:tabs>
        <w:bidi w:val="0"/>
        <w:jc w:val="both"/>
        <w:rPr>
          <w:rFonts w:ascii="Times New Roman" w:eastAsia="Times New Roman" w:hAnsi="Times New Roman" w:cs="Times New Roman"/>
          <w:sz w:val="24"/>
          <w:szCs w:val="24"/>
        </w:rPr>
      </w:pPr>
      <w:r w:rsidRPr="601E75FE">
        <w:rPr>
          <w:rFonts w:ascii="Times New Roman" w:eastAsia="Times New Roman" w:hAnsi="Times New Roman" w:cs="Times New Roman"/>
          <w:color w:val="000000" w:themeColor="text1"/>
          <w:sz w:val="24"/>
          <w:szCs w:val="24"/>
          <w:u w:val="single"/>
        </w:rPr>
        <w:t>Use Cases:</w:t>
      </w:r>
    </w:p>
    <w:p w14:paraId="7C2E2B17" w14:textId="741F066E" w:rsidR="0025453C" w:rsidRDefault="7B7F430C" w:rsidP="601E75FE">
      <w:pPr>
        <w:tabs>
          <w:tab w:val="left" w:pos="3866"/>
        </w:tabs>
        <w:bidi w:val="0"/>
        <w:spacing w:after="60"/>
      </w:pPr>
      <w:r>
        <w:rPr>
          <w:noProof/>
        </w:rPr>
        <w:drawing>
          <wp:inline distT="0" distB="0" distL="0" distR="0" wp14:anchorId="2A15DCE9" wp14:editId="20E13C14">
            <wp:extent cx="5947834" cy="4575175"/>
            <wp:effectExtent l="0" t="0" r="0" b="0"/>
            <wp:docPr id="1778583308" name="Picture 177858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7834" cy="4575175"/>
                    </a:xfrm>
                    <a:prstGeom prst="rect">
                      <a:avLst/>
                    </a:prstGeom>
                  </pic:spPr>
                </pic:pic>
              </a:graphicData>
            </a:graphic>
          </wp:inline>
        </w:drawing>
      </w:r>
      <w:r w:rsidR="4418FC71">
        <w:br/>
      </w:r>
    </w:p>
    <w:p w14:paraId="6D7E3DFB" w14:textId="372042DF" w:rsidR="7C6A81B8" w:rsidRDefault="7C6A81B8" w:rsidP="7C6A81B8">
      <w:pPr>
        <w:tabs>
          <w:tab w:val="left" w:pos="3866"/>
        </w:tabs>
        <w:bidi w:val="0"/>
        <w:spacing w:after="60"/>
      </w:pPr>
    </w:p>
    <w:p w14:paraId="0581FF42" w14:textId="73CE63CA" w:rsidR="68251C71" w:rsidRDefault="68251C71" w:rsidP="7C6A81B8">
      <w:pPr>
        <w:pStyle w:val="ListParagraph"/>
        <w:numPr>
          <w:ilvl w:val="0"/>
          <w:numId w:val="43"/>
        </w:numPr>
        <w:tabs>
          <w:tab w:val="left" w:pos="3866"/>
        </w:tabs>
        <w:bidi w:val="0"/>
        <w:jc w:val="both"/>
        <w:rPr>
          <w:rFonts w:ascii="Calibri" w:eastAsia="Calibri" w:hAnsi="Calibri" w:cs="Calibri"/>
          <w:color w:val="000000" w:themeColor="text1"/>
        </w:rPr>
      </w:pPr>
      <w:r w:rsidRPr="7C6A81B8">
        <w:rPr>
          <w:rFonts w:ascii="Calibri" w:eastAsia="Calibri" w:hAnsi="Calibri" w:cs="Calibri"/>
          <w:b/>
          <w:bCs/>
          <w:color w:val="000000" w:themeColor="text1"/>
          <w:u w:val="single"/>
        </w:rPr>
        <w:lastRenderedPageBreak/>
        <w:t>Use case 1: (Send Notification)</w:t>
      </w:r>
    </w:p>
    <w:p w14:paraId="505AB1D2" w14:textId="6462BA91" w:rsidR="68251C71" w:rsidRDefault="68251C71" w:rsidP="7C6A81B8">
      <w:pPr>
        <w:pStyle w:val="ListParagraph"/>
        <w:numPr>
          <w:ilvl w:val="0"/>
          <w:numId w:val="42"/>
        </w:numPr>
        <w:tabs>
          <w:tab w:val="left" w:pos="3866"/>
        </w:tabs>
        <w:bidi w:val="0"/>
        <w:jc w:val="both"/>
        <w:rPr>
          <w:rFonts w:ascii="Calibri" w:eastAsia="Calibri" w:hAnsi="Calibri" w:cs="Calibri"/>
          <w:color w:val="000000" w:themeColor="text1"/>
          <w:sz w:val="24"/>
          <w:szCs w:val="24"/>
        </w:rPr>
      </w:pPr>
      <w:r w:rsidRPr="7C6A81B8">
        <w:rPr>
          <w:rFonts w:ascii="Times New Roman" w:eastAsia="Times New Roman" w:hAnsi="Times New Roman" w:cs="Times New Roman"/>
          <w:color w:val="000000" w:themeColor="text1"/>
        </w:rPr>
        <w:t xml:space="preserve">Goal: </w:t>
      </w:r>
      <w:r w:rsidRPr="7C6A81B8">
        <w:rPr>
          <w:rFonts w:ascii="Calibri" w:eastAsia="Calibri" w:hAnsi="Calibri" w:cs="Calibri"/>
          <w:color w:val="000000" w:themeColor="text1"/>
        </w:rPr>
        <w:t>S</w:t>
      </w:r>
      <w:r w:rsidRPr="7C6A81B8">
        <w:rPr>
          <w:rFonts w:ascii="Calibri" w:eastAsia="Calibri" w:hAnsi="Calibri" w:cs="Calibri"/>
          <w:color w:val="000000" w:themeColor="text1"/>
          <w:sz w:val="24"/>
          <w:szCs w:val="24"/>
        </w:rPr>
        <w:t>end notifications based on specific triggers or events.</w:t>
      </w:r>
    </w:p>
    <w:p w14:paraId="7CED78CF" w14:textId="02271C14" w:rsidR="68251C71" w:rsidRDefault="68251C71" w:rsidP="7C6A81B8">
      <w:pPr>
        <w:pStyle w:val="ListParagraph"/>
        <w:numPr>
          <w:ilvl w:val="0"/>
          <w:numId w:val="42"/>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 Precondition: User preferences for notifications are set.</w:t>
      </w:r>
    </w:p>
    <w:p w14:paraId="54DB3823" w14:textId="7A88C14A" w:rsidR="68251C71" w:rsidRDefault="68251C71" w:rsidP="7C6A81B8">
      <w:pPr>
        <w:pStyle w:val="ListParagraph"/>
        <w:numPr>
          <w:ilvl w:val="0"/>
          <w:numId w:val="42"/>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 Possible user errors: The notification is not successfully sent.</w:t>
      </w:r>
    </w:p>
    <w:p w14:paraId="14C75923" w14:textId="75FC4DAE" w:rsidR="68251C71" w:rsidRDefault="68251C71" w:rsidP="7C6A81B8">
      <w:pPr>
        <w:pStyle w:val="ListParagraph"/>
        <w:numPr>
          <w:ilvl w:val="0"/>
          <w:numId w:val="42"/>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Pseudo code Flow:</w:t>
      </w:r>
    </w:p>
    <w:p w14:paraId="4461A7DA" w14:textId="4BCB6A9B" w:rsidR="68251C71" w:rsidRDefault="68251C71" w:rsidP="7C6A81B8">
      <w:pPr>
        <w:bidi w:val="0"/>
        <w:spacing w:after="120" w:line="257" w:lineRule="auto"/>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 </w:t>
      </w:r>
    </w:p>
    <w:tbl>
      <w:tblPr>
        <w:tblStyle w:val="TableGrid"/>
        <w:tblW w:w="831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170"/>
        <w:gridCol w:w="4140"/>
      </w:tblGrid>
      <w:tr w:rsidR="7C6A81B8" w14:paraId="1C311C86" w14:textId="77777777" w:rsidTr="3163BBA6">
        <w:trPr>
          <w:trHeight w:val="120"/>
        </w:trPr>
        <w:tc>
          <w:tcPr>
            <w:tcW w:w="4170" w:type="dxa"/>
            <w:tcBorders>
              <w:top w:val="single" w:sz="6" w:space="0" w:color="auto"/>
              <w:left w:val="single" w:sz="6" w:space="0" w:color="auto"/>
              <w:bottom w:val="single" w:sz="6" w:space="0" w:color="auto"/>
              <w:right w:val="single" w:sz="6" w:space="0" w:color="auto"/>
            </w:tcBorders>
            <w:tcMar>
              <w:left w:w="105" w:type="dxa"/>
              <w:right w:w="105" w:type="dxa"/>
            </w:tcMar>
          </w:tcPr>
          <w:p w14:paraId="2F053551" w14:textId="2C304070"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Actor</w:t>
            </w:r>
          </w:p>
        </w:tc>
        <w:tc>
          <w:tcPr>
            <w:tcW w:w="4140" w:type="dxa"/>
            <w:tcBorders>
              <w:top w:val="single" w:sz="6" w:space="0" w:color="auto"/>
              <w:left w:val="single" w:sz="6" w:space="0" w:color="auto"/>
              <w:bottom w:val="single" w:sz="6" w:space="0" w:color="auto"/>
              <w:right w:val="single" w:sz="6" w:space="0" w:color="auto"/>
            </w:tcBorders>
            <w:tcMar>
              <w:left w:w="105" w:type="dxa"/>
              <w:right w:w="105" w:type="dxa"/>
            </w:tcMar>
          </w:tcPr>
          <w:p w14:paraId="643AA23E" w14:textId="7B4E89AD"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System</w:t>
            </w:r>
          </w:p>
        </w:tc>
      </w:tr>
      <w:tr w:rsidR="7C6A81B8" w14:paraId="1F0BE892" w14:textId="77777777" w:rsidTr="3163BBA6">
        <w:trPr>
          <w:trHeight w:val="225"/>
        </w:trPr>
        <w:tc>
          <w:tcPr>
            <w:tcW w:w="4170" w:type="dxa"/>
            <w:tcBorders>
              <w:top w:val="single" w:sz="6" w:space="0" w:color="auto"/>
              <w:left w:val="single" w:sz="6" w:space="0" w:color="auto"/>
              <w:bottom w:val="single" w:sz="6" w:space="0" w:color="auto"/>
              <w:right w:val="single" w:sz="6" w:space="0" w:color="auto"/>
            </w:tcBorders>
            <w:tcMar>
              <w:left w:w="105" w:type="dxa"/>
              <w:right w:w="105" w:type="dxa"/>
            </w:tcMar>
          </w:tcPr>
          <w:p w14:paraId="39402FE9" w14:textId="1C458BCA"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Click on “Send notification”</w:t>
            </w:r>
          </w:p>
        </w:tc>
        <w:tc>
          <w:tcPr>
            <w:tcW w:w="4140" w:type="dxa"/>
            <w:tcBorders>
              <w:top w:val="single" w:sz="6" w:space="0" w:color="auto"/>
              <w:left w:val="single" w:sz="6" w:space="0" w:color="auto"/>
              <w:bottom w:val="single" w:sz="6" w:space="0" w:color="auto"/>
              <w:right w:val="single" w:sz="6" w:space="0" w:color="auto"/>
            </w:tcBorders>
            <w:tcMar>
              <w:left w:w="105" w:type="dxa"/>
              <w:right w:w="105" w:type="dxa"/>
            </w:tcMar>
          </w:tcPr>
          <w:p w14:paraId="0370DEF0" w14:textId="1FA52D3A"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Open new page to prepare a notification.</w:t>
            </w:r>
          </w:p>
        </w:tc>
      </w:tr>
      <w:tr w:rsidR="7C6A81B8" w14:paraId="46B7088B" w14:textId="77777777" w:rsidTr="3163BBA6">
        <w:trPr>
          <w:trHeight w:val="105"/>
        </w:trPr>
        <w:tc>
          <w:tcPr>
            <w:tcW w:w="4170" w:type="dxa"/>
            <w:tcBorders>
              <w:top w:val="single" w:sz="6" w:space="0" w:color="auto"/>
              <w:left w:val="single" w:sz="6" w:space="0" w:color="auto"/>
              <w:bottom w:val="single" w:sz="6" w:space="0" w:color="auto"/>
              <w:right w:val="single" w:sz="6" w:space="0" w:color="auto"/>
            </w:tcBorders>
            <w:tcMar>
              <w:left w:w="105" w:type="dxa"/>
              <w:right w:w="105" w:type="dxa"/>
            </w:tcMar>
          </w:tcPr>
          <w:p w14:paraId="1C22AAAD" w14:textId="7A426817"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Select the time and the date to send</w:t>
            </w:r>
          </w:p>
        </w:tc>
        <w:tc>
          <w:tcPr>
            <w:tcW w:w="4140" w:type="dxa"/>
            <w:tcBorders>
              <w:top w:val="single" w:sz="6" w:space="0" w:color="auto"/>
              <w:left w:val="single" w:sz="6" w:space="0" w:color="auto"/>
              <w:bottom w:val="single" w:sz="6" w:space="0" w:color="auto"/>
              <w:right w:val="single" w:sz="6" w:space="0" w:color="auto"/>
            </w:tcBorders>
            <w:tcMar>
              <w:left w:w="105" w:type="dxa"/>
              <w:right w:w="105" w:type="dxa"/>
            </w:tcMar>
          </w:tcPr>
          <w:p w14:paraId="1DD95EAA" w14:textId="72D45E86" w:rsidR="7C6A81B8" w:rsidRDefault="7C6A81B8" w:rsidP="7C6A81B8">
            <w:pPr>
              <w:bidi w:val="0"/>
              <w:spacing w:after="120" w:line="257" w:lineRule="auto"/>
              <w:rPr>
                <w:rFonts w:ascii="Times New Roman" w:eastAsia="Times New Roman" w:hAnsi="Times New Roman" w:cs="Times New Roman"/>
              </w:rPr>
            </w:pPr>
          </w:p>
        </w:tc>
      </w:tr>
      <w:tr w:rsidR="7C6A81B8" w14:paraId="258F50F9" w14:textId="77777777" w:rsidTr="3163BBA6">
        <w:trPr>
          <w:trHeight w:val="120"/>
        </w:trPr>
        <w:tc>
          <w:tcPr>
            <w:tcW w:w="4170" w:type="dxa"/>
            <w:tcBorders>
              <w:top w:val="single" w:sz="6" w:space="0" w:color="auto"/>
              <w:left w:val="single" w:sz="6" w:space="0" w:color="auto"/>
              <w:bottom w:val="single" w:sz="6" w:space="0" w:color="auto"/>
              <w:right w:val="single" w:sz="6" w:space="0" w:color="auto"/>
            </w:tcBorders>
            <w:tcMar>
              <w:left w:w="105" w:type="dxa"/>
              <w:right w:w="105" w:type="dxa"/>
            </w:tcMar>
          </w:tcPr>
          <w:p w14:paraId="1789A0D0" w14:textId="29F12192"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Select the users who want the notification to reach.</w:t>
            </w:r>
          </w:p>
        </w:tc>
        <w:tc>
          <w:tcPr>
            <w:tcW w:w="4140" w:type="dxa"/>
            <w:tcBorders>
              <w:top w:val="single" w:sz="6" w:space="0" w:color="auto"/>
              <w:left w:val="single" w:sz="6" w:space="0" w:color="auto"/>
              <w:bottom w:val="single" w:sz="6" w:space="0" w:color="auto"/>
              <w:right w:val="single" w:sz="6" w:space="0" w:color="auto"/>
            </w:tcBorders>
            <w:tcMar>
              <w:left w:w="105" w:type="dxa"/>
              <w:right w:w="105" w:type="dxa"/>
            </w:tcMar>
          </w:tcPr>
          <w:p w14:paraId="1D265339" w14:textId="21EDFE3C" w:rsidR="7C6A81B8" w:rsidRDefault="7C6A81B8" w:rsidP="7C6A81B8">
            <w:pPr>
              <w:bidi w:val="0"/>
              <w:spacing w:after="120" w:line="257" w:lineRule="auto"/>
              <w:rPr>
                <w:rFonts w:ascii="Times New Roman" w:eastAsia="Times New Roman" w:hAnsi="Times New Roman" w:cs="Times New Roman"/>
              </w:rPr>
            </w:pPr>
          </w:p>
        </w:tc>
      </w:tr>
      <w:tr w:rsidR="7C6A81B8" w14:paraId="4F4CBB59" w14:textId="77777777" w:rsidTr="3163BBA6">
        <w:trPr>
          <w:trHeight w:val="225"/>
        </w:trPr>
        <w:tc>
          <w:tcPr>
            <w:tcW w:w="4170" w:type="dxa"/>
            <w:tcBorders>
              <w:top w:val="single" w:sz="6" w:space="0" w:color="auto"/>
              <w:left w:val="single" w:sz="6" w:space="0" w:color="auto"/>
              <w:bottom w:val="single" w:sz="6" w:space="0" w:color="auto"/>
              <w:right w:val="single" w:sz="6" w:space="0" w:color="auto"/>
            </w:tcBorders>
            <w:tcMar>
              <w:left w:w="105" w:type="dxa"/>
              <w:right w:w="105" w:type="dxa"/>
            </w:tcMar>
          </w:tcPr>
          <w:p w14:paraId="33F9FF9E" w14:textId="328127AC"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Click “confirm/send”</w:t>
            </w:r>
          </w:p>
        </w:tc>
        <w:tc>
          <w:tcPr>
            <w:tcW w:w="4140" w:type="dxa"/>
            <w:tcBorders>
              <w:top w:val="single" w:sz="6" w:space="0" w:color="auto"/>
              <w:left w:val="single" w:sz="6" w:space="0" w:color="auto"/>
              <w:bottom w:val="single" w:sz="6" w:space="0" w:color="auto"/>
              <w:right w:val="single" w:sz="6" w:space="0" w:color="auto"/>
            </w:tcBorders>
            <w:tcMar>
              <w:left w:w="105" w:type="dxa"/>
              <w:right w:w="105" w:type="dxa"/>
            </w:tcMar>
          </w:tcPr>
          <w:p w14:paraId="1F03C9BD" w14:textId="35E67B79" w:rsidR="7C6A81B8" w:rsidRDefault="7C6A81B8" w:rsidP="7C6A81B8">
            <w:pPr>
              <w:bidi w:val="0"/>
              <w:spacing w:after="120" w:line="257" w:lineRule="auto"/>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Sent the notification by the instructions.</w:t>
            </w:r>
          </w:p>
        </w:tc>
      </w:tr>
    </w:tbl>
    <w:p w14:paraId="668AC48F" w14:textId="19B5B5B7" w:rsidR="7C6A81B8" w:rsidRDefault="7C6A81B8" w:rsidP="7C6A81B8">
      <w:pPr>
        <w:tabs>
          <w:tab w:val="left" w:pos="3866"/>
        </w:tabs>
        <w:bidi w:val="0"/>
        <w:spacing w:after="60"/>
      </w:pPr>
    </w:p>
    <w:p w14:paraId="292EB81E" w14:textId="6D218D1B" w:rsidR="7C6A81B8" w:rsidRDefault="7C6A81B8" w:rsidP="7C6A81B8">
      <w:pPr>
        <w:tabs>
          <w:tab w:val="left" w:pos="3866"/>
        </w:tabs>
        <w:bidi w:val="0"/>
        <w:spacing w:after="60"/>
      </w:pPr>
    </w:p>
    <w:p w14:paraId="591FDB62" w14:textId="0FCD2910" w:rsidR="7B320E4B" w:rsidRDefault="7B320E4B" w:rsidP="7C6A81B8">
      <w:pPr>
        <w:pStyle w:val="ListParagraph"/>
        <w:numPr>
          <w:ilvl w:val="0"/>
          <w:numId w:val="37"/>
        </w:numPr>
        <w:tabs>
          <w:tab w:val="left" w:pos="3866"/>
        </w:tabs>
        <w:bidi w:val="0"/>
        <w:jc w:val="both"/>
        <w:rPr>
          <w:rFonts w:ascii="Calibri" w:eastAsia="Calibri" w:hAnsi="Calibri" w:cs="Calibri"/>
          <w:color w:val="000000" w:themeColor="text1"/>
        </w:rPr>
      </w:pPr>
      <w:r w:rsidRPr="7C6A81B8">
        <w:rPr>
          <w:rFonts w:ascii="Calibri" w:eastAsia="Calibri" w:hAnsi="Calibri" w:cs="Calibri"/>
          <w:b/>
          <w:bCs/>
          <w:color w:val="000000" w:themeColor="text1"/>
          <w:u w:val="single"/>
        </w:rPr>
        <w:t>Use case 2:(Manage user preferences)</w:t>
      </w:r>
    </w:p>
    <w:p w14:paraId="7DF2EC3C" w14:textId="1C80ED3F" w:rsidR="7B320E4B" w:rsidRDefault="7B320E4B" w:rsidP="7C6A81B8">
      <w:pPr>
        <w:pStyle w:val="ListParagraph"/>
        <w:numPr>
          <w:ilvl w:val="0"/>
          <w:numId w:val="36"/>
        </w:numPr>
        <w:tabs>
          <w:tab w:val="left" w:pos="3866"/>
        </w:tabs>
        <w:bidi w:val="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Goal: It includes actions like allowing users to update their contact information, language preferences, or any other relevant preferences that may impact their interaction with the </w:t>
      </w:r>
      <w:r w:rsidR="00DC14AE" w:rsidRPr="00521569">
        <w:rPr>
          <w:rFonts w:asciiTheme="majorBidi" w:hAnsiTheme="majorBidi" w:cstheme="majorBidi"/>
          <w:sz w:val="24"/>
          <w:szCs w:val="24"/>
        </w:rPr>
        <w:t>notification management system</w:t>
      </w:r>
      <w:r w:rsidRPr="7C6A81B8">
        <w:rPr>
          <w:rFonts w:ascii="Times New Roman" w:eastAsia="Times New Roman" w:hAnsi="Times New Roman" w:cs="Times New Roman"/>
          <w:color w:val="000000" w:themeColor="text1"/>
        </w:rPr>
        <w:t xml:space="preserve">. </w:t>
      </w:r>
    </w:p>
    <w:p w14:paraId="372114DA" w14:textId="66A5FF3A" w:rsidR="7B320E4B" w:rsidRDefault="7B320E4B" w:rsidP="7C6A81B8">
      <w:pPr>
        <w:pStyle w:val="ListParagraph"/>
        <w:numPr>
          <w:ilvl w:val="0"/>
          <w:numId w:val="36"/>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 Precondition: User are registers on the system.</w:t>
      </w:r>
    </w:p>
    <w:p w14:paraId="2BAFBA4A" w14:textId="42AAD40A" w:rsidR="7B320E4B" w:rsidRDefault="7B320E4B" w:rsidP="7C6A81B8">
      <w:pPr>
        <w:pStyle w:val="ListParagraph"/>
        <w:numPr>
          <w:ilvl w:val="0"/>
          <w:numId w:val="36"/>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 Postconditions: The preferences are updated successfully.</w:t>
      </w:r>
    </w:p>
    <w:p w14:paraId="730E9A47" w14:textId="3BE0CA6E" w:rsidR="7B320E4B" w:rsidRDefault="7B320E4B" w:rsidP="7C6A81B8">
      <w:pPr>
        <w:pStyle w:val="ListParagraph"/>
        <w:numPr>
          <w:ilvl w:val="0"/>
          <w:numId w:val="36"/>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 Pseudo code Flow:</w:t>
      </w:r>
    </w:p>
    <w:p w14:paraId="3C5B1707" w14:textId="522DE6D2" w:rsidR="7B320E4B" w:rsidRDefault="7B320E4B" w:rsidP="7C6A81B8">
      <w:pPr>
        <w:bidi w:val="0"/>
        <w:spacing w:after="120" w:line="257" w:lineRule="auto"/>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390"/>
        <w:gridCol w:w="4920"/>
      </w:tblGrid>
      <w:tr w:rsidR="7C6A81B8" w14:paraId="2D54A6DA" w14:textId="77777777" w:rsidTr="7C6A81B8">
        <w:trPr>
          <w:trHeight w:val="120"/>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4C78BF40" w14:textId="3490E056"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Actor</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59DA5E58" w14:textId="2A2E59A4"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System</w:t>
            </w:r>
          </w:p>
        </w:tc>
      </w:tr>
      <w:tr w:rsidR="7C6A81B8" w14:paraId="45D8D0F6" w14:textId="77777777" w:rsidTr="7C6A81B8">
        <w:trPr>
          <w:trHeight w:val="22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4BD4B166" w14:textId="083EC691"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Click on “Manage user preferences”</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33090668" w14:textId="004098AB"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Open manage user preferences.</w:t>
            </w:r>
          </w:p>
        </w:tc>
      </w:tr>
      <w:tr w:rsidR="7C6A81B8" w14:paraId="07812FDF" w14:textId="77777777" w:rsidTr="7C6A81B8">
        <w:trPr>
          <w:trHeight w:val="10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67B35821" w14:textId="525DBD49"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Update ...</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5A5A4517" w14:textId="1786126A" w:rsidR="7C6A81B8" w:rsidRDefault="7C6A81B8" w:rsidP="7C6A81B8">
            <w:pPr>
              <w:bidi w:val="0"/>
              <w:spacing w:after="120" w:line="257" w:lineRule="auto"/>
              <w:rPr>
                <w:rFonts w:ascii="Times New Roman" w:eastAsia="Times New Roman" w:hAnsi="Times New Roman" w:cs="Times New Roman"/>
              </w:rPr>
            </w:pPr>
          </w:p>
        </w:tc>
      </w:tr>
      <w:tr w:rsidR="7C6A81B8" w14:paraId="3D5D4EFE" w14:textId="77777777" w:rsidTr="7C6A81B8">
        <w:trPr>
          <w:trHeight w:val="120"/>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535500A8" w14:textId="602A52E3"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Click “save”</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01ADB497" w14:textId="68E8C3E3"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Save the update page of manage user preferences.</w:t>
            </w:r>
          </w:p>
        </w:tc>
      </w:tr>
      <w:tr w:rsidR="7C6A81B8" w14:paraId="7448189D" w14:textId="77777777" w:rsidTr="7C6A81B8">
        <w:trPr>
          <w:trHeight w:val="22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72B403A0" w14:textId="6E7789DC" w:rsidR="7C6A81B8" w:rsidRDefault="7C6A81B8" w:rsidP="7C6A81B8">
            <w:pPr>
              <w:bidi w:val="0"/>
              <w:spacing w:after="120" w:line="257" w:lineRule="auto"/>
              <w:rPr>
                <w:rFonts w:ascii="Times New Roman" w:eastAsia="Times New Roman" w:hAnsi="Times New Roman" w:cs="Times New Roman"/>
              </w:rPr>
            </w:pP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454E91AD" w14:textId="232E8902" w:rsidR="7C6A81B8" w:rsidRDefault="7C6A81B8" w:rsidP="7C6A81B8">
            <w:pPr>
              <w:bidi w:val="0"/>
              <w:spacing w:after="120" w:line="257" w:lineRule="auto"/>
              <w:rPr>
                <w:rFonts w:ascii="Times New Roman" w:eastAsia="Times New Roman" w:hAnsi="Times New Roman" w:cs="Times New Roman"/>
                <w:color w:val="000000" w:themeColor="text1"/>
              </w:rPr>
            </w:pPr>
          </w:p>
        </w:tc>
      </w:tr>
    </w:tbl>
    <w:p w14:paraId="6D5DD025" w14:textId="6C077D70" w:rsidR="7C6A81B8" w:rsidRDefault="7C6A81B8" w:rsidP="7C6A81B8">
      <w:pPr>
        <w:tabs>
          <w:tab w:val="left" w:pos="3866"/>
        </w:tabs>
        <w:bidi w:val="0"/>
        <w:spacing w:after="60"/>
      </w:pPr>
    </w:p>
    <w:p w14:paraId="09C75C3E" w14:textId="0D77CF37" w:rsidR="7C6A81B8" w:rsidRDefault="7C6A81B8" w:rsidP="7C6A81B8">
      <w:pPr>
        <w:tabs>
          <w:tab w:val="left" w:pos="3866"/>
        </w:tabs>
        <w:bidi w:val="0"/>
        <w:spacing w:after="60"/>
      </w:pPr>
    </w:p>
    <w:p w14:paraId="2EE7F80D" w14:textId="38A07C14" w:rsidR="5E6F3CFD" w:rsidRDefault="5E6F3CFD" w:rsidP="7C6A81B8">
      <w:pPr>
        <w:pStyle w:val="ListParagraph"/>
        <w:numPr>
          <w:ilvl w:val="0"/>
          <w:numId w:val="31"/>
        </w:numPr>
        <w:tabs>
          <w:tab w:val="left" w:pos="3866"/>
        </w:tabs>
        <w:bidi w:val="0"/>
        <w:jc w:val="both"/>
        <w:rPr>
          <w:rFonts w:ascii="Calibri" w:eastAsia="Calibri" w:hAnsi="Calibri" w:cs="Calibri"/>
          <w:color w:val="000000" w:themeColor="text1"/>
        </w:rPr>
      </w:pPr>
      <w:r w:rsidRPr="7C6A81B8">
        <w:rPr>
          <w:rFonts w:ascii="Calibri" w:eastAsia="Calibri" w:hAnsi="Calibri" w:cs="Calibri"/>
          <w:b/>
          <w:bCs/>
          <w:color w:val="000000" w:themeColor="text1"/>
          <w:u w:val="single"/>
        </w:rPr>
        <w:t>Use case 3:(Manage notification Settings)</w:t>
      </w:r>
    </w:p>
    <w:p w14:paraId="06F9A32D" w14:textId="543082F9" w:rsidR="5E6F3CFD" w:rsidRDefault="5E6F3CFD" w:rsidP="7C6A81B8">
      <w:pPr>
        <w:pStyle w:val="ListParagraph"/>
        <w:numPr>
          <w:ilvl w:val="0"/>
          <w:numId w:val="30"/>
        </w:numPr>
        <w:tabs>
          <w:tab w:val="left" w:pos="3866"/>
        </w:tabs>
        <w:bidi w:val="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Goal: This use case allows users to customize their notification preferences according to their preferences. Users can select the types of notifications they want to receive (such as email alerts, system notifications, or reminders), choose their preferred delivery channels (email, SMS, push notifications, etc.), and set the frequency of notifications (immediate, daily digest, etc.). </w:t>
      </w:r>
    </w:p>
    <w:p w14:paraId="03820792" w14:textId="058B8111" w:rsidR="5E6F3CFD" w:rsidRDefault="5E6F3CFD" w:rsidP="7C6A81B8">
      <w:pPr>
        <w:pStyle w:val="ListParagraph"/>
        <w:numPr>
          <w:ilvl w:val="0"/>
          <w:numId w:val="30"/>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 Precondition: User is logged in and has access to notification settings.</w:t>
      </w:r>
    </w:p>
    <w:p w14:paraId="54C4F7AD" w14:textId="4F9A98B7" w:rsidR="5E6F3CFD" w:rsidRDefault="5E6F3CFD" w:rsidP="7C6A81B8">
      <w:pPr>
        <w:pStyle w:val="ListParagraph"/>
        <w:numPr>
          <w:ilvl w:val="0"/>
          <w:numId w:val="30"/>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 Postconditions: </w:t>
      </w:r>
      <w:r w:rsidRPr="7C6A81B8">
        <w:rPr>
          <w:rFonts w:ascii="Calibri" w:eastAsia="Calibri" w:hAnsi="Calibri" w:cs="Calibri"/>
          <w:color w:val="374151"/>
          <w:sz w:val="24"/>
          <w:szCs w:val="24"/>
        </w:rPr>
        <w:t>User's notification preferences are updated and saved</w:t>
      </w:r>
      <w:r w:rsidRPr="7C6A81B8">
        <w:rPr>
          <w:rFonts w:ascii="Times New Roman" w:eastAsia="Times New Roman" w:hAnsi="Times New Roman" w:cs="Times New Roman"/>
          <w:color w:val="000000" w:themeColor="text1"/>
        </w:rPr>
        <w:t>.</w:t>
      </w:r>
    </w:p>
    <w:p w14:paraId="70746CD1" w14:textId="7545AD77" w:rsidR="5E6F3CFD" w:rsidRDefault="5E6F3CFD" w:rsidP="7C6A81B8">
      <w:pPr>
        <w:pStyle w:val="ListParagraph"/>
        <w:numPr>
          <w:ilvl w:val="0"/>
          <w:numId w:val="30"/>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 Pseudo code Flow: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390"/>
        <w:gridCol w:w="4920"/>
      </w:tblGrid>
      <w:tr w:rsidR="7C6A81B8" w14:paraId="4BB8708F" w14:textId="77777777" w:rsidTr="7C6A81B8">
        <w:trPr>
          <w:trHeight w:val="120"/>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7372C6F3" w14:textId="37E1B185"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Actor</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79607A04" w14:textId="4A8694B0"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System</w:t>
            </w:r>
          </w:p>
        </w:tc>
      </w:tr>
      <w:tr w:rsidR="7C6A81B8" w14:paraId="63CF4DA2" w14:textId="77777777" w:rsidTr="7C6A81B8">
        <w:trPr>
          <w:trHeight w:val="22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2D2929CD" w14:textId="630067B5"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Click on “Manage notification Settings”</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078BE7F8" w14:textId="267DF318"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Open Manage notification Settings page.</w:t>
            </w:r>
          </w:p>
        </w:tc>
      </w:tr>
      <w:tr w:rsidR="7C6A81B8" w14:paraId="68D15C81" w14:textId="77777777" w:rsidTr="7C6A81B8">
        <w:trPr>
          <w:trHeight w:val="10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063DD869" w14:textId="036A66E2"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lastRenderedPageBreak/>
              <w:t>Update ...</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2E4F7763" w14:textId="1315BBDE" w:rsidR="7C6A81B8" w:rsidRDefault="7C6A81B8" w:rsidP="7C6A81B8">
            <w:pPr>
              <w:bidi w:val="0"/>
              <w:spacing w:after="120" w:line="257" w:lineRule="auto"/>
              <w:rPr>
                <w:rFonts w:ascii="Times New Roman" w:eastAsia="Times New Roman" w:hAnsi="Times New Roman" w:cs="Times New Roman"/>
              </w:rPr>
            </w:pPr>
          </w:p>
        </w:tc>
      </w:tr>
      <w:tr w:rsidR="7C6A81B8" w14:paraId="5CADDAAF" w14:textId="77777777" w:rsidTr="7C6A81B8">
        <w:trPr>
          <w:trHeight w:val="120"/>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5796697D" w14:textId="132F0409"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Click “save”</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761BEC0C" w14:textId="1E91BED0"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Save the update page of Manage notification Settings.</w:t>
            </w:r>
          </w:p>
        </w:tc>
      </w:tr>
      <w:tr w:rsidR="7C6A81B8" w14:paraId="3FEADD17" w14:textId="77777777" w:rsidTr="7C6A81B8">
        <w:trPr>
          <w:trHeight w:val="22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3400A674" w14:textId="292056D6" w:rsidR="7C6A81B8" w:rsidRDefault="7C6A81B8" w:rsidP="7C6A81B8">
            <w:pPr>
              <w:bidi w:val="0"/>
              <w:spacing w:after="120" w:line="257" w:lineRule="auto"/>
              <w:rPr>
                <w:rFonts w:ascii="Times New Roman" w:eastAsia="Times New Roman" w:hAnsi="Times New Roman" w:cs="Times New Roman"/>
              </w:rPr>
            </w:pP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59319650" w14:textId="76509C2E" w:rsidR="7C6A81B8" w:rsidRDefault="7C6A81B8" w:rsidP="7C6A81B8">
            <w:pPr>
              <w:bidi w:val="0"/>
              <w:spacing w:after="120" w:line="257" w:lineRule="auto"/>
              <w:rPr>
                <w:rFonts w:ascii="Times New Roman" w:eastAsia="Times New Roman" w:hAnsi="Times New Roman" w:cs="Times New Roman"/>
                <w:color w:val="000000" w:themeColor="text1"/>
              </w:rPr>
            </w:pPr>
          </w:p>
        </w:tc>
      </w:tr>
    </w:tbl>
    <w:p w14:paraId="687441FF" w14:textId="436F3C38" w:rsidR="7C6A81B8" w:rsidRDefault="7C6A81B8" w:rsidP="7C6A81B8">
      <w:pPr>
        <w:tabs>
          <w:tab w:val="left" w:pos="3866"/>
        </w:tabs>
        <w:bidi w:val="0"/>
        <w:spacing w:after="60"/>
      </w:pPr>
    </w:p>
    <w:p w14:paraId="3367EFF9" w14:textId="5E2E3C5C" w:rsidR="7C6A81B8" w:rsidRDefault="7C6A81B8" w:rsidP="7C6A81B8">
      <w:pPr>
        <w:tabs>
          <w:tab w:val="left" w:pos="3866"/>
        </w:tabs>
        <w:bidi w:val="0"/>
        <w:spacing w:after="60"/>
      </w:pPr>
    </w:p>
    <w:p w14:paraId="69722DEA" w14:textId="2B0614CD" w:rsidR="41F28B98" w:rsidRDefault="41F28B98" w:rsidP="7C6A81B8">
      <w:pPr>
        <w:pStyle w:val="ListParagraph"/>
        <w:numPr>
          <w:ilvl w:val="0"/>
          <w:numId w:val="25"/>
        </w:numPr>
        <w:tabs>
          <w:tab w:val="left" w:pos="3866"/>
        </w:tabs>
        <w:bidi w:val="0"/>
        <w:jc w:val="both"/>
        <w:rPr>
          <w:rFonts w:ascii="Calibri" w:eastAsia="Calibri" w:hAnsi="Calibri" w:cs="Calibri"/>
          <w:color w:val="000000" w:themeColor="text1"/>
        </w:rPr>
      </w:pPr>
      <w:r w:rsidRPr="7C6A81B8">
        <w:rPr>
          <w:rFonts w:ascii="Calibri" w:eastAsia="Calibri" w:hAnsi="Calibri" w:cs="Calibri"/>
          <w:b/>
          <w:bCs/>
          <w:color w:val="000000" w:themeColor="text1"/>
          <w:u w:val="single"/>
        </w:rPr>
        <w:t>Use case 4:(View Notification History)</w:t>
      </w:r>
    </w:p>
    <w:p w14:paraId="7A5C52B7" w14:textId="53328BA2" w:rsidR="41F28B98" w:rsidRDefault="41F28B98" w:rsidP="7C6A81B8">
      <w:pPr>
        <w:pStyle w:val="ListParagraph"/>
        <w:numPr>
          <w:ilvl w:val="0"/>
          <w:numId w:val="24"/>
        </w:numPr>
        <w:tabs>
          <w:tab w:val="left" w:pos="3866"/>
        </w:tabs>
        <w:bidi w:val="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Goal: This use case enables users to access a log or history of all the notifications they have received. It allows users to review past notifications, including their timestamps, content, and status (e.g., read, unread, dismissed). Users can filter or search through the notification history and sort notifications based on criteria such as date or type. </w:t>
      </w:r>
    </w:p>
    <w:p w14:paraId="67A2EFAD" w14:textId="0936B14B" w:rsidR="41F28B98" w:rsidRDefault="41F28B98" w:rsidP="7C6A81B8">
      <w:pPr>
        <w:pStyle w:val="ListParagraph"/>
        <w:numPr>
          <w:ilvl w:val="0"/>
          <w:numId w:val="24"/>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Precondition: User is logged in and has received notifications.</w:t>
      </w:r>
    </w:p>
    <w:p w14:paraId="48F6AE53" w14:textId="61C9EB9B" w:rsidR="41F28B98" w:rsidRDefault="41F28B98" w:rsidP="7C6A81B8">
      <w:pPr>
        <w:pStyle w:val="ListParagraph"/>
        <w:numPr>
          <w:ilvl w:val="0"/>
          <w:numId w:val="24"/>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Postconditions: User can view their notification history and interact with individual notifications if applicable (e.g., marking as read, dismissing).</w:t>
      </w:r>
    </w:p>
    <w:p w14:paraId="1FD964EE" w14:textId="76252056" w:rsidR="41F28B98" w:rsidRDefault="41F28B98" w:rsidP="7C6A81B8">
      <w:pPr>
        <w:pStyle w:val="ListParagraph"/>
        <w:numPr>
          <w:ilvl w:val="0"/>
          <w:numId w:val="24"/>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Pseudo code Flow: </w:t>
      </w:r>
    </w:p>
    <w:p w14:paraId="2CD09B84" w14:textId="4321C437" w:rsidR="7C6A81B8" w:rsidRDefault="7C6A81B8" w:rsidP="7C6A81B8">
      <w:pPr>
        <w:bidi w:val="0"/>
        <w:spacing w:after="0"/>
        <w:jc w:val="both"/>
        <w:rPr>
          <w:rFonts w:ascii="Times New Roman" w:eastAsia="Times New Roman" w:hAnsi="Times New Roman" w:cs="Times New Roman"/>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390"/>
        <w:gridCol w:w="4920"/>
      </w:tblGrid>
      <w:tr w:rsidR="7C6A81B8" w14:paraId="1B47DE2D" w14:textId="77777777" w:rsidTr="7C6A81B8">
        <w:trPr>
          <w:trHeight w:val="120"/>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6AAB3C87" w14:textId="59ABB395"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Actor</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4359AFBB" w14:textId="32E634A8"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System</w:t>
            </w:r>
          </w:p>
        </w:tc>
      </w:tr>
      <w:tr w:rsidR="7C6A81B8" w14:paraId="56BB081E" w14:textId="77777777" w:rsidTr="7C6A81B8">
        <w:trPr>
          <w:trHeight w:val="22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2BF21D1C" w14:textId="36B93F46"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Click on “View Notification History”</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094A37FC" w14:textId="377D047E"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Open View Notification History page.</w:t>
            </w:r>
          </w:p>
        </w:tc>
      </w:tr>
      <w:tr w:rsidR="7C6A81B8" w14:paraId="554EB331" w14:textId="77777777" w:rsidTr="7C6A81B8">
        <w:trPr>
          <w:trHeight w:val="10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05BEA6C5" w14:textId="537E15AE"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 xml:space="preserve">Click filter by date </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5FCED9F3" w14:textId="45744015"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Show the history by date.</w:t>
            </w:r>
          </w:p>
        </w:tc>
      </w:tr>
      <w:tr w:rsidR="7C6A81B8" w14:paraId="575661A9" w14:textId="77777777" w:rsidTr="7C6A81B8">
        <w:trPr>
          <w:trHeight w:val="120"/>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07220D9C" w14:textId="784C503A"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Click “Return or close”</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392C56A8" w14:textId="3327B4ED" w:rsidR="7C6A81B8" w:rsidRDefault="7C6A81B8" w:rsidP="7C6A81B8">
            <w:pPr>
              <w:bidi w:val="0"/>
              <w:spacing w:after="120" w:line="257" w:lineRule="auto"/>
              <w:rPr>
                <w:rFonts w:ascii="Times New Roman" w:eastAsia="Times New Roman" w:hAnsi="Times New Roman" w:cs="Times New Roman"/>
              </w:rPr>
            </w:pPr>
          </w:p>
        </w:tc>
      </w:tr>
      <w:tr w:rsidR="7C6A81B8" w14:paraId="2B198752" w14:textId="77777777" w:rsidTr="7C6A81B8">
        <w:trPr>
          <w:trHeight w:val="22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02D553EB" w14:textId="13504EA8" w:rsidR="7C6A81B8" w:rsidRDefault="7C6A81B8" w:rsidP="7C6A81B8">
            <w:pPr>
              <w:bidi w:val="0"/>
              <w:spacing w:after="120" w:line="257" w:lineRule="auto"/>
              <w:rPr>
                <w:rFonts w:ascii="Times New Roman" w:eastAsia="Times New Roman" w:hAnsi="Times New Roman" w:cs="Times New Roman"/>
              </w:rPr>
            </w:pP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65977770" w14:textId="60A6F0F8" w:rsidR="7C6A81B8" w:rsidRDefault="7C6A81B8" w:rsidP="7C6A81B8">
            <w:pPr>
              <w:bidi w:val="0"/>
              <w:spacing w:after="120" w:line="257" w:lineRule="auto"/>
              <w:rPr>
                <w:rFonts w:ascii="Times New Roman" w:eastAsia="Times New Roman" w:hAnsi="Times New Roman" w:cs="Times New Roman"/>
                <w:color w:val="000000" w:themeColor="text1"/>
              </w:rPr>
            </w:pPr>
          </w:p>
        </w:tc>
      </w:tr>
    </w:tbl>
    <w:p w14:paraId="417DC8D7" w14:textId="385773FD" w:rsidR="7C6A81B8" w:rsidRDefault="7C6A81B8" w:rsidP="7C6A81B8">
      <w:pPr>
        <w:tabs>
          <w:tab w:val="left" w:pos="3866"/>
        </w:tabs>
        <w:bidi w:val="0"/>
        <w:spacing w:after="60"/>
      </w:pPr>
    </w:p>
    <w:p w14:paraId="2EBB5B5B" w14:textId="01B1FC53" w:rsidR="7C6A81B8" w:rsidRDefault="7C6A81B8" w:rsidP="7C6A81B8">
      <w:pPr>
        <w:tabs>
          <w:tab w:val="left" w:pos="3866"/>
        </w:tabs>
        <w:bidi w:val="0"/>
        <w:spacing w:after="60"/>
      </w:pPr>
    </w:p>
    <w:p w14:paraId="77FE410C" w14:textId="56BF3B97" w:rsidR="2D8DF8D7" w:rsidRDefault="2D8DF8D7" w:rsidP="7C6A81B8">
      <w:pPr>
        <w:pStyle w:val="ListParagraph"/>
        <w:numPr>
          <w:ilvl w:val="0"/>
          <w:numId w:val="19"/>
        </w:numPr>
        <w:tabs>
          <w:tab w:val="left" w:pos="3866"/>
        </w:tabs>
        <w:bidi w:val="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b/>
          <w:bCs/>
          <w:color w:val="000000" w:themeColor="text1"/>
          <w:u w:val="single"/>
        </w:rPr>
        <w:t xml:space="preserve">USE CASE </w:t>
      </w:r>
      <w:proofErr w:type="gramStart"/>
      <w:r w:rsidRPr="7C6A81B8">
        <w:rPr>
          <w:rFonts w:ascii="Times New Roman" w:eastAsia="Times New Roman" w:hAnsi="Times New Roman" w:cs="Times New Roman"/>
          <w:b/>
          <w:bCs/>
          <w:color w:val="000000" w:themeColor="text1"/>
          <w:u w:val="single"/>
        </w:rPr>
        <w:t>5 :</w:t>
      </w:r>
      <w:proofErr w:type="gramEnd"/>
      <w:r w:rsidRPr="7C6A81B8">
        <w:rPr>
          <w:rFonts w:ascii="Times New Roman" w:eastAsia="Times New Roman" w:hAnsi="Times New Roman" w:cs="Times New Roman"/>
          <w:b/>
          <w:bCs/>
          <w:color w:val="000000" w:themeColor="text1"/>
          <w:u w:val="single"/>
        </w:rPr>
        <w:t xml:space="preserve"> (Register in the system)</w:t>
      </w:r>
    </w:p>
    <w:p w14:paraId="4F1EC1F7" w14:textId="70489BBB" w:rsidR="2D8DF8D7" w:rsidRDefault="2D8DF8D7" w:rsidP="7C6A81B8">
      <w:pPr>
        <w:pStyle w:val="ListParagraph"/>
        <w:numPr>
          <w:ilvl w:val="0"/>
          <w:numId w:val="18"/>
        </w:numPr>
        <w:bidi w:val="0"/>
        <w:spacing w:after="0"/>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Goal: The user </w:t>
      </w:r>
      <w:proofErr w:type="gramStart"/>
      <w:r w:rsidRPr="7C6A81B8">
        <w:rPr>
          <w:rFonts w:ascii="Times New Roman" w:eastAsia="Times New Roman" w:hAnsi="Times New Roman" w:cs="Times New Roman"/>
          <w:color w:val="000000" w:themeColor="text1"/>
        </w:rPr>
        <w:t>create</w:t>
      </w:r>
      <w:proofErr w:type="gramEnd"/>
      <w:r w:rsidRPr="7C6A81B8">
        <w:rPr>
          <w:rFonts w:ascii="Times New Roman" w:eastAsia="Times New Roman" w:hAnsi="Times New Roman" w:cs="Times New Roman"/>
          <w:color w:val="000000" w:themeColor="text1"/>
        </w:rPr>
        <w:t xml:space="preserve"> new user.</w:t>
      </w:r>
    </w:p>
    <w:p w14:paraId="292184E2" w14:textId="05806476" w:rsidR="2D8DF8D7" w:rsidRDefault="2D8DF8D7" w:rsidP="7C6A81B8">
      <w:pPr>
        <w:pStyle w:val="ListParagraph"/>
        <w:numPr>
          <w:ilvl w:val="0"/>
          <w:numId w:val="18"/>
        </w:numPr>
        <w:bidi w:val="0"/>
        <w:spacing w:after="0"/>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Precondition: User don’t have an account.</w:t>
      </w:r>
    </w:p>
    <w:p w14:paraId="71253086" w14:textId="6B019C4B" w:rsidR="2D8DF8D7" w:rsidRDefault="2D8DF8D7" w:rsidP="7C6A81B8">
      <w:pPr>
        <w:pStyle w:val="ListParagraph"/>
        <w:numPr>
          <w:ilvl w:val="0"/>
          <w:numId w:val="18"/>
        </w:numPr>
        <w:bidi w:val="0"/>
        <w:spacing w:after="0"/>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Possible user errors: The fields not full properly.</w:t>
      </w:r>
    </w:p>
    <w:p w14:paraId="5D72B162" w14:textId="0832F325" w:rsidR="2D8DF8D7" w:rsidRDefault="2D8DF8D7" w:rsidP="7C6A81B8">
      <w:pPr>
        <w:pStyle w:val="ListParagraph"/>
        <w:numPr>
          <w:ilvl w:val="0"/>
          <w:numId w:val="18"/>
        </w:numPr>
        <w:bidi w:val="0"/>
        <w:spacing w:after="0"/>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Limitation:</w:t>
      </w:r>
      <w:r w:rsidRPr="7C6A81B8">
        <w:rPr>
          <w:rFonts w:ascii="Times New Roman" w:eastAsia="Times New Roman" w:hAnsi="Times New Roman" w:cs="Times New Roman"/>
          <w:color w:val="202124"/>
        </w:rPr>
        <w:t xml:space="preserve"> Multiple accounts with the same email address</w:t>
      </w:r>
      <w:r w:rsidRPr="7C6A81B8">
        <w:rPr>
          <w:rFonts w:ascii="Times New Roman" w:eastAsia="Times New Roman" w:hAnsi="Times New Roman" w:cs="Times New Roman"/>
          <w:color w:val="000000" w:themeColor="text1"/>
        </w:rPr>
        <w:t>.</w:t>
      </w:r>
    </w:p>
    <w:p w14:paraId="1E46E269" w14:textId="09771F51" w:rsidR="2D8DF8D7" w:rsidRDefault="2D8DF8D7" w:rsidP="7C6A81B8">
      <w:pPr>
        <w:pStyle w:val="ListParagraph"/>
        <w:numPr>
          <w:ilvl w:val="0"/>
          <w:numId w:val="18"/>
        </w:numPr>
        <w:bidi w:val="0"/>
        <w:spacing w:after="0"/>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Pseudo code Flow:</w:t>
      </w:r>
    </w:p>
    <w:p w14:paraId="1FB3EA51" w14:textId="3EB5D73E" w:rsidR="2D8DF8D7" w:rsidRDefault="2D8DF8D7" w:rsidP="7C6A81B8">
      <w:pPr>
        <w:bidi w:val="0"/>
        <w:spacing w:after="120" w:line="257" w:lineRule="auto"/>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390"/>
        <w:gridCol w:w="4920"/>
      </w:tblGrid>
      <w:tr w:rsidR="7C6A81B8" w14:paraId="1CF1958F" w14:textId="77777777" w:rsidTr="7C6A81B8">
        <w:trPr>
          <w:trHeight w:val="120"/>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5535B296" w14:textId="39CFCBAD"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Actor</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50C1AAE7" w14:textId="133BF263"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System</w:t>
            </w:r>
          </w:p>
        </w:tc>
      </w:tr>
      <w:tr w:rsidR="7C6A81B8" w14:paraId="5E8E764E" w14:textId="77777777" w:rsidTr="7C6A81B8">
        <w:trPr>
          <w:trHeight w:val="22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351939CA" w14:textId="02B626EB"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1)Click ‘sign up’ button.</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4C82F983" w14:textId="1091FB6A"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2)Display registration form.</w:t>
            </w:r>
          </w:p>
        </w:tc>
      </w:tr>
      <w:tr w:rsidR="7C6A81B8" w14:paraId="7263C660" w14:textId="77777777" w:rsidTr="7C6A81B8">
        <w:trPr>
          <w:trHeight w:val="10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77C06F85" w14:textId="58E10231"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 xml:space="preserve">3) Fill the </w:t>
            </w:r>
            <w:proofErr w:type="gramStart"/>
            <w:r w:rsidRPr="7C6A81B8">
              <w:rPr>
                <w:rFonts w:ascii="Times New Roman" w:eastAsia="Times New Roman" w:hAnsi="Times New Roman" w:cs="Times New Roman"/>
              </w:rPr>
              <w:t>fields .</w:t>
            </w:r>
            <w:proofErr w:type="gramEnd"/>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62B981CE" w14:textId="39B9A7DF"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 xml:space="preserve"> </w:t>
            </w:r>
          </w:p>
        </w:tc>
      </w:tr>
      <w:tr w:rsidR="7C6A81B8" w14:paraId="41C082DA" w14:textId="77777777" w:rsidTr="7C6A81B8">
        <w:trPr>
          <w:trHeight w:val="120"/>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00DEDD06" w14:textId="5040E834"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4) Click ‘Register’ button.</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5D9DBF59" w14:textId="6DDD26F2"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5) Validate the input.</w:t>
            </w:r>
          </w:p>
        </w:tc>
      </w:tr>
      <w:tr w:rsidR="7C6A81B8" w14:paraId="5F1EF3D9" w14:textId="77777777" w:rsidTr="7C6A81B8">
        <w:trPr>
          <w:trHeight w:val="22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2CD130AD" w14:textId="37E8A86B"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 xml:space="preserve"> </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0B487A19" w14:textId="79B983E1" w:rsidR="7C6A81B8" w:rsidRDefault="7C6A81B8" w:rsidP="7C6A81B8">
            <w:pPr>
              <w:bidi w:val="0"/>
              <w:spacing w:after="120" w:line="257" w:lineRule="auto"/>
              <w:rPr>
                <w:rFonts w:ascii="Times New Roman" w:eastAsia="Times New Roman" w:hAnsi="Times New Roman" w:cs="Times New Roman"/>
                <w:color w:val="000000" w:themeColor="text1"/>
              </w:rPr>
            </w:pPr>
            <w:r w:rsidRPr="7C6A81B8">
              <w:rPr>
                <w:rFonts w:ascii="Times New Roman" w:eastAsia="Times New Roman" w:hAnsi="Times New Roman" w:cs="Times New Roman"/>
              </w:rPr>
              <w:t>6)</w:t>
            </w:r>
            <w:r w:rsidRPr="7C6A81B8">
              <w:rPr>
                <w:rFonts w:ascii="Times New Roman" w:eastAsia="Times New Roman" w:hAnsi="Times New Roman" w:cs="Times New Roman"/>
                <w:color w:val="000000" w:themeColor="text1"/>
              </w:rPr>
              <w:t xml:space="preserve"> Display the login form.</w:t>
            </w:r>
          </w:p>
        </w:tc>
      </w:tr>
    </w:tbl>
    <w:p w14:paraId="531B65C4" w14:textId="53289ABE" w:rsidR="7C6A81B8" w:rsidRDefault="7C6A81B8" w:rsidP="7C6A81B8">
      <w:pPr>
        <w:tabs>
          <w:tab w:val="left" w:pos="3866"/>
        </w:tabs>
        <w:bidi w:val="0"/>
        <w:spacing w:after="60"/>
      </w:pPr>
    </w:p>
    <w:p w14:paraId="0096CD5F" w14:textId="66F627B3" w:rsidR="7C6A81B8" w:rsidRDefault="7C6A81B8" w:rsidP="7C6A81B8">
      <w:pPr>
        <w:tabs>
          <w:tab w:val="left" w:pos="3866"/>
        </w:tabs>
        <w:bidi w:val="0"/>
        <w:spacing w:after="60"/>
      </w:pPr>
    </w:p>
    <w:p w14:paraId="260617F7" w14:textId="1C8D3508" w:rsidR="0DDF673C" w:rsidRDefault="0DDF673C" w:rsidP="7C6A81B8">
      <w:pPr>
        <w:pStyle w:val="ListParagraph"/>
        <w:numPr>
          <w:ilvl w:val="0"/>
          <w:numId w:val="12"/>
        </w:numPr>
        <w:bidi w:val="0"/>
        <w:spacing w:after="120" w:line="257" w:lineRule="auto"/>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b/>
          <w:bCs/>
          <w:color w:val="000000" w:themeColor="text1"/>
          <w:u w:val="single"/>
        </w:rPr>
        <w:t xml:space="preserve">USE CASE </w:t>
      </w:r>
      <w:proofErr w:type="gramStart"/>
      <w:r w:rsidRPr="7C6A81B8">
        <w:rPr>
          <w:rFonts w:ascii="Times New Roman" w:eastAsia="Times New Roman" w:hAnsi="Times New Roman" w:cs="Times New Roman"/>
          <w:b/>
          <w:bCs/>
          <w:color w:val="000000" w:themeColor="text1"/>
          <w:u w:val="single"/>
        </w:rPr>
        <w:t>6 :</w:t>
      </w:r>
      <w:proofErr w:type="gramEnd"/>
      <w:r w:rsidRPr="7C6A81B8">
        <w:rPr>
          <w:rFonts w:ascii="Times New Roman" w:eastAsia="Times New Roman" w:hAnsi="Times New Roman" w:cs="Times New Roman"/>
          <w:b/>
          <w:bCs/>
          <w:color w:val="000000" w:themeColor="text1"/>
          <w:u w:val="single"/>
        </w:rPr>
        <w:t xml:space="preserve"> (</w:t>
      </w:r>
      <w:r w:rsidRPr="7C6A81B8">
        <w:rPr>
          <w:rFonts w:ascii="Times New Roman" w:eastAsia="Times New Roman" w:hAnsi="Times New Roman" w:cs="Times New Roman"/>
          <w:b/>
          <w:bCs/>
          <w:color w:val="000000" w:themeColor="text1"/>
          <w:u w:val="single"/>
          <w:lang w:val="en-GB"/>
        </w:rPr>
        <w:t>login</w:t>
      </w:r>
      <w:r w:rsidRPr="7C6A81B8">
        <w:rPr>
          <w:rFonts w:ascii="Times New Roman" w:eastAsia="Times New Roman" w:hAnsi="Times New Roman" w:cs="Times New Roman"/>
          <w:b/>
          <w:bCs/>
          <w:color w:val="000000" w:themeColor="text1"/>
          <w:u w:val="single"/>
        </w:rPr>
        <w:t xml:space="preserve">) </w:t>
      </w:r>
    </w:p>
    <w:p w14:paraId="290ECB20" w14:textId="01ADB209" w:rsidR="0DDF673C" w:rsidRDefault="0DDF673C" w:rsidP="7C6A81B8">
      <w:pPr>
        <w:pStyle w:val="ListParagraph"/>
        <w:numPr>
          <w:ilvl w:val="0"/>
          <w:numId w:val="11"/>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Goal: login in the system.</w:t>
      </w:r>
    </w:p>
    <w:p w14:paraId="09D8915F" w14:textId="27CF7897" w:rsidR="0DDF673C" w:rsidRDefault="0DDF673C" w:rsidP="7C6A81B8">
      <w:pPr>
        <w:pStyle w:val="ListParagraph"/>
        <w:numPr>
          <w:ilvl w:val="0"/>
          <w:numId w:val="11"/>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Precondition: There are no preconditions associated with this use case.</w:t>
      </w:r>
    </w:p>
    <w:p w14:paraId="2C3C3AE2" w14:textId="4EE0CAB6" w:rsidR="0DDF673C" w:rsidRDefault="0DDF673C" w:rsidP="7C6A81B8">
      <w:pPr>
        <w:pStyle w:val="ListParagraph"/>
        <w:numPr>
          <w:ilvl w:val="0"/>
          <w:numId w:val="11"/>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Possible user errors: User entered wrong password.</w:t>
      </w:r>
    </w:p>
    <w:p w14:paraId="0D686F68" w14:textId="2DCD2B2C" w:rsidR="0DDF673C" w:rsidRDefault="0DDF673C" w:rsidP="7C6A81B8">
      <w:pPr>
        <w:pStyle w:val="ListParagraph"/>
        <w:numPr>
          <w:ilvl w:val="0"/>
          <w:numId w:val="11"/>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lastRenderedPageBreak/>
        <w:t>Limitation:</w:t>
      </w:r>
      <w:r w:rsidRPr="7C6A81B8">
        <w:rPr>
          <w:rFonts w:ascii="Times New Roman" w:eastAsia="Times New Roman" w:hAnsi="Times New Roman" w:cs="Times New Roman"/>
          <w:color w:val="32373C"/>
          <w:sz w:val="27"/>
          <w:szCs w:val="27"/>
        </w:rPr>
        <w:t xml:space="preserve"> </w:t>
      </w:r>
      <w:r w:rsidRPr="7C6A81B8">
        <w:rPr>
          <w:rFonts w:ascii="Times New Roman" w:eastAsia="Times New Roman" w:hAnsi="Times New Roman" w:cs="Times New Roman"/>
          <w:color w:val="32373C"/>
        </w:rPr>
        <w:t>Limit Login Attempts for login protection</w:t>
      </w:r>
      <w:r w:rsidRPr="7C6A81B8">
        <w:rPr>
          <w:rFonts w:ascii="Times New Roman" w:eastAsia="Times New Roman" w:hAnsi="Times New Roman" w:cs="Times New Roman"/>
          <w:color w:val="000000" w:themeColor="text1"/>
        </w:rPr>
        <w:t>.</w:t>
      </w:r>
    </w:p>
    <w:p w14:paraId="78DB33F3" w14:textId="1C512E79" w:rsidR="0DDF673C" w:rsidRDefault="0DDF673C" w:rsidP="7C6A81B8">
      <w:pPr>
        <w:pStyle w:val="ListParagraph"/>
        <w:numPr>
          <w:ilvl w:val="0"/>
          <w:numId w:val="11"/>
        </w:numPr>
        <w:bidi w:val="0"/>
        <w:spacing w:after="0"/>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Pseudo code Flow:</w:t>
      </w:r>
    </w:p>
    <w:p w14:paraId="6E778479" w14:textId="06B2A288" w:rsidR="0DDF673C" w:rsidRDefault="0DDF673C" w:rsidP="7C6A81B8">
      <w:pPr>
        <w:bidi w:val="0"/>
        <w:spacing w:after="120" w:line="257" w:lineRule="auto"/>
        <w:jc w:val="both"/>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390"/>
        <w:gridCol w:w="4920"/>
      </w:tblGrid>
      <w:tr w:rsidR="7C6A81B8" w14:paraId="684D74F1" w14:textId="77777777" w:rsidTr="7C6A81B8">
        <w:trPr>
          <w:trHeight w:val="120"/>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38D511D1" w14:textId="767CED33"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Actor</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66C66C4D" w14:textId="44A9A149"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System</w:t>
            </w:r>
          </w:p>
        </w:tc>
      </w:tr>
      <w:tr w:rsidR="7C6A81B8" w14:paraId="011978E0" w14:textId="77777777" w:rsidTr="7C6A81B8">
        <w:trPr>
          <w:trHeight w:val="22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08738EDC" w14:textId="7AEB5EBB" w:rsidR="7C6A81B8" w:rsidRDefault="7C6A81B8" w:rsidP="7C6A81B8">
            <w:pPr>
              <w:bidi w:val="0"/>
              <w:spacing w:after="120" w:line="257" w:lineRule="auto"/>
              <w:rPr>
                <w:rFonts w:ascii="Times New Roman" w:eastAsia="Times New Roman" w:hAnsi="Times New Roman" w:cs="Times New Roman"/>
                <w:color w:val="000000" w:themeColor="text1"/>
              </w:rPr>
            </w:pPr>
            <w:r w:rsidRPr="7C6A81B8">
              <w:rPr>
                <w:rFonts w:ascii="Times New Roman" w:eastAsia="Times New Roman" w:hAnsi="Times New Roman" w:cs="Times New Roman"/>
              </w:rPr>
              <w:t xml:space="preserve">1) </w:t>
            </w:r>
            <w:r w:rsidRPr="7C6A81B8">
              <w:rPr>
                <w:rFonts w:ascii="Times New Roman" w:eastAsia="Times New Roman" w:hAnsi="Times New Roman" w:cs="Times New Roman"/>
                <w:color w:val="000000" w:themeColor="text1"/>
              </w:rPr>
              <w:t>Click ‘login’ button.</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7B231674" w14:textId="1A8F76F4"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2)Display login form.</w:t>
            </w:r>
          </w:p>
        </w:tc>
      </w:tr>
      <w:tr w:rsidR="7C6A81B8" w14:paraId="72E95837" w14:textId="77777777" w:rsidTr="7C6A81B8">
        <w:trPr>
          <w:trHeight w:val="105"/>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3F34954B" w14:textId="1FEC94C2" w:rsidR="7C6A81B8" w:rsidRDefault="7C6A81B8" w:rsidP="7C6A81B8">
            <w:pPr>
              <w:bidi w:val="0"/>
              <w:spacing w:after="120" w:line="257" w:lineRule="auto"/>
              <w:rPr>
                <w:rFonts w:ascii="Times New Roman" w:eastAsia="Times New Roman" w:hAnsi="Times New Roman" w:cs="Times New Roman"/>
                <w:color w:val="000000" w:themeColor="text1"/>
              </w:rPr>
            </w:pPr>
            <w:r w:rsidRPr="7C6A81B8">
              <w:rPr>
                <w:rFonts w:ascii="Times New Roman" w:eastAsia="Times New Roman" w:hAnsi="Times New Roman" w:cs="Times New Roman"/>
              </w:rPr>
              <w:t xml:space="preserve">3) </w:t>
            </w:r>
            <w:r w:rsidRPr="7C6A81B8">
              <w:rPr>
                <w:rFonts w:ascii="Times New Roman" w:eastAsia="Times New Roman" w:hAnsi="Times New Roman" w:cs="Times New Roman"/>
                <w:color w:val="000000" w:themeColor="text1"/>
              </w:rPr>
              <w:t>Types his/her name and password.</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2D6406D8" w14:textId="6B55E1F4"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4)</w:t>
            </w:r>
            <w:r w:rsidRPr="7C6A81B8">
              <w:rPr>
                <w:rFonts w:ascii="Times New Roman" w:eastAsia="Times New Roman" w:hAnsi="Times New Roman" w:cs="Times New Roman"/>
                <w:color w:val="000000" w:themeColor="text1"/>
              </w:rPr>
              <w:t xml:space="preserve"> Validates password.</w:t>
            </w:r>
            <w:r w:rsidRPr="7C6A81B8">
              <w:rPr>
                <w:rFonts w:ascii="Times New Roman" w:eastAsia="Times New Roman" w:hAnsi="Times New Roman" w:cs="Times New Roman"/>
              </w:rPr>
              <w:t xml:space="preserve"> </w:t>
            </w:r>
          </w:p>
        </w:tc>
      </w:tr>
      <w:tr w:rsidR="7C6A81B8" w14:paraId="4928A876" w14:textId="77777777" w:rsidTr="7C6A81B8">
        <w:trPr>
          <w:trHeight w:val="120"/>
        </w:trPr>
        <w:tc>
          <w:tcPr>
            <w:tcW w:w="3390" w:type="dxa"/>
            <w:tcBorders>
              <w:top w:val="single" w:sz="6" w:space="0" w:color="auto"/>
              <w:left w:val="single" w:sz="6" w:space="0" w:color="auto"/>
              <w:bottom w:val="single" w:sz="6" w:space="0" w:color="auto"/>
              <w:right w:val="single" w:sz="6" w:space="0" w:color="auto"/>
            </w:tcBorders>
            <w:tcMar>
              <w:left w:w="105" w:type="dxa"/>
              <w:right w:w="105" w:type="dxa"/>
            </w:tcMar>
          </w:tcPr>
          <w:p w14:paraId="6EDCD090" w14:textId="604A5739" w:rsidR="7C6A81B8" w:rsidRDefault="7C6A81B8" w:rsidP="7C6A81B8">
            <w:pPr>
              <w:bidi w:val="0"/>
              <w:spacing w:after="120" w:line="257" w:lineRule="auto"/>
              <w:rPr>
                <w:rFonts w:ascii="Times New Roman" w:eastAsia="Times New Roman" w:hAnsi="Times New Roman" w:cs="Times New Roman"/>
              </w:rPr>
            </w:pPr>
            <w:r w:rsidRPr="7C6A81B8">
              <w:rPr>
                <w:rFonts w:ascii="Times New Roman" w:eastAsia="Times New Roman" w:hAnsi="Times New Roman" w:cs="Times New Roman"/>
              </w:rPr>
              <w:t xml:space="preserve"> </w:t>
            </w:r>
          </w:p>
        </w:tc>
        <w:tc>
          <w:tcPr>
            <w:tcW w:w="4920" w:type="dxa"/>
            <w:tcBorders>
              <w:top w:val="single" w:sz="6" w:space="0" w:color="auto"/>
              <w:left w:val="single" w:sz="6" w:space="0" w:color="auto"/>
              <w:bottom w:val="single" w:sz="6" w:space="0" w:color="auto"/>
              <w:right w:val="single" w:sz="6" w:space="0" w:color="auto"/>
            </w:tcBorders>
            <w:tcMar>
              <w:left w:w="105" w:type="dxa"/>
              <w:right w:w="105" w:type="dxa"/>
            </w:tcMar>
          </w:tcPr>
          <w:p w14:paraId="13CA79D9" w14:textId="5A0A100E" w:rsidR="7C6A81B8" w:rsidRDefault="7C6A81B8" w:rsidP="7C6A81B8">
            <w:pPr>
              <w:bidi w:val="0"/>
              <w:spacing w:after="120" w:line="257" w:lineRule="auto"/>
              <w:rPr>
                <w:rFonts w:ascii="Times New Roman" w:eastAsia="Times New Roman" w:hAnsi="Times New Roman" w:cs="Times New Roman"/>
                <w:color w:val="000000" w:themeColor="text1"/>
              </w:rPr>
            </w:pPr>
            <w:r w:rsidRPr="7C6A81B8">
              <w:rPr>
                <w:rFonts w:ascii="Times New Roman" w:eastAsia="Times New Roman" w:hAnsi="Times New Roman" w:cs="Times New Roman"/>
                <w:color w:val="000000" w:themeColor="text1"/>
              </w:rPr>
              <w:t>5)Logs him/her into the system.</w:t>
            </w:r>
          </w:p>
        </w:tc>
      </w:tr>
    </w:tbl>
    <w:p w14:paraId="73A1D532" w14:textId="74C9E040" w:rsidR="7C6A81B8" w:rsidRDefault="7C6A81B8" w:rsidP="7C6A81B8">
      <w:pPr>
        <w:tabs>
          <w:tab w:val="left" w:pos="3866"/>
        </w:tabs>
        <w:bidi w:val="0"/>
        <w:spacing w:after="60"/>
      </w:pPr>
    </w:p>
    <w:p w14:paraId="73512380" w14:textId="26FA81B0" w:rsidR="7C6A81B8" w:rsidRDefault="7C6A81B8" w:rsidP="7C6A81B8">
      <w:pPr>
        <w:tabs>
          <w:tab w:val="left" w:pos="3866"/>
        </w:tabs>
        <w:bidi w:val="0"/>
        <w:spacing w:after="60"/>
      </w:pPr>
    </w:p>
    <w:p w14:paraId="54AC081B" w14:textId="3243DD4E" w:rsidR="5FE9E362" w:rsidRDefault="5FE9E362" w:rsidP="7C6A81B8">
      <w:pPr>
        <w:pStyle w:val="ListParagraph"/>
        <w:numPr>
          <w:ilvl w:val="0"/>
          <w:numId w:val="6"/>
        </w:numPr>
        <w:bidi w:val="0"/>
        <w:spacing w:after="120" w:line="257" w:lineRule="auto"/>
        <w:jc w:val="both"/>
        <w:rPr>
          <w:rFonts w:ascii="Times New Roman" w:eastAsia="Times New Roman" w:hAnsi="Times New Roman" w:cs="Times New Roman"/>
          <w:b/>
          <w:bCs/>
          <w:u w:val="single"/>
        </w:rPr>
      </w:pPr>
      <w:r w:rsidRPr="7C6A81B8">
        <w:rPr>
          <w:rFonts w:ascii="Times New Roman" w:eastAsia="Times New Roman" w:hAnsi="Times New Roman" w:cs="Times New Roman"/>
          <w:b/>
          <w:bCs/>
          <w:u w:val="single"/>
        </w:rPr>
        <w:t xml:space="preserve">USE CASE </w:t>
      </w:r>
      <w:proofErr w:type="gramStart"/>
      <w:r w:rsidRPr="7C6A81B8">
        <w:rPr>
          <w:rFonts w:ascii="Times New Roman" w:eastAsia="Times New Roman" w:hAnsi="Times New Roman" w:cs="Times New Roman"/>
          <w:b/>
          <w:bCs/>
          <w:u w:val="single"/>
        </w:rPr>
        <w:t>7 :</w:t>
      </w:r>
      <w:proofErr w:type="gramEnd"/>
      <w:r w:rsidRPr="7C6A81B8">
        <w:rPr>
          <w:rFonts w:ascii="Times New Roman" w:eastAsia="Times New Roman" w:hAnsi="Times New Roman" w:cs="Times New Roman"/>
          <w:b/>
          <w:bCs/>
          <w:u w:val="single"/>
        </w:rPr>
        <w:t xml:space="preserve"> (Register in the system)</w:t>
      </w:r>
    </w:p>
    <w:p w14:paraId="5073A5D6" w14:textId="1167B886" w:rsidR="5FE9E362" w:rsidRDefault="5FE9E362" w:rsidP="7C6A81B8">
      <w:pPr>
        <w:pStyle w:val="ListParagraph"/>
        <w:numPr>
          <w:ilvl w:val="0"/>
          <w:numId w:val="1"/>
        </w:numPr>
        <w:bidi w:val="0"/>
        <w:spacing w:after="0"/>
        <w:rPr>
          <w:rFonts w:ascii="Times New Roman" w:eastAsia="Times New Roman" w:hAnsi="Times New Roman" w:cs="Times New Roman"/>
        </w:rPr>
      </w:pPr>
      <w:r w:rsidRPr="7C6A81B8">
        <w:rPr>
          <w:rFonts w:ascii="Times New Roman" w:eastAsia="Times New Roman" w:hAnsi="Times New Roman" w:cs="Times New Roman"/>
        </w:rPr>
        <w:t xml:space="preserve">Goal: The user </w:t>
      </w:r>
      <w:proofErr w:type="gramStart"/>
      <w:r w:rsidRPr="7C6A81B8">
        <w:rPr>
          <w:rFonts w:ascii="Times New Roman" w:eastAsia="Times New Roman" w:hAnsi="Times New Roman" w:cs="Times New Roman"/>
        </w:rPr>
        <w:t>create</w:t>
      </w:r>
      <w:proofErr w:type="gramEnd"/>
      <w:r w:rsidRPr="7C6A81B8">
        <w:rPr>
          <w:rFonts w:ascii="Times New Roman" w:eastAsia="Times New Roman" w:hAnsi="Times New Roman" w:cs="Times New Roman"/>
        </w:rPr>
        <w:t xml:space="preserve"> new user.</w:t>
      </w:r>
    </w:p>
    <w:p w14:paraId="2DFE38D3" w14:textId="78EA4FDB" w:rsidR="5FE9E362" w:rsidRDefault="5FE9E362" w:rsidP="7C6A81B8">
      <w:pPr>
        <w:pStyle w:val="ListParagraph"/>
        <w:numPr>
          <w:ilvl w:val="0"/>
          <w:numId w:val="1"/>
        </w:numPr>
        <w:bidi w:val="0"/>
        <w:spacing w:after="0"/>
        <w:rPr>
          <w:rFonts w:ascii="Times New Roman" w:eastAsia="Times New Roman" w:hAnsi="Times New Roman" w:cs="Times New Roman"/>
        </w:rPr>
      </w:pPr>
      <w:r w:rsidRPr="7C6A81B8">
        <w:rPr>
          <w:rFonts w:ascii="Times New Roman" w:eastAsia="Times New Roman" w:hAnsi="Times New Roman" w:cs="Times New Roman"/>
        </w:rPr>
        <w:t>Precondition: User don’t have an account.</w:t>
      </w:r>
    </w:p>
    <w:p w14:paraId="63F977AF" w14:textId="00DDEF00" w:rsidR="5FE9E362" w:rsidRDefault="5FE9E362" w:rsidP="7C6A81B8">
      <w:pPr>
        <w:pStyle w:val="ListParagraph"/>
        <w:numPr>
          <w:ilvl w:val="0"/>
          <w:numId w:val="1"/>
        </w:numPr>
        <w:bidi w:val="0"/>
        <w:spacing w:after="0"/>
        <w:rPr>
          <w:rFonts w:ascii="Times New Roman" w:eastAsia="Times New Roman" w:hAnsi="Times New Roman" w:cs="Times New Roman"/>
        </w:rPr>
      </w:pPr>
      <w:r w:rsidRPr="7C6A81B8">
        <w:rPr>
          <w:rFonts w:ascii="Times New Roman" w:eastAsia="Times New Roman" w:hAnsi="Times New Roman" w:cs="Times New Roman"/>
        </w:rPr>
        <w:t>Possible user errors: The fields not full properly.</w:t>
      </w:r>
    </w:p>
    <w:p w14:paraId="281D1995" w14:textId="42BC80ED" w:rsidR="5FE9E362" w:rsidRDefault="5FE9E362" w:rsidP="7C6A81B8">
      <w:pPr>
        <w:pStyle w:val="ListParagraph"/>
        <w:numPr>
          <w:ilvl w:val="0"/>
          <w:numId w:val="1"/>
        </w:numPr>
        <w:bidi w:val="0"/>
        <w:spacing w:after="0"/>
        <w:rPr>
          <w:rFonts w:ascii="Times New Roman" w:eastAsia="Times New Roman" w:hAnsi="Times New Roman" w:cs="Times New Roman"/>
        </w:rPr>
      </w:pPr>
      <w:r w:rsidRPr="7C6A81B8">
        <w:rPr>
          <w:rFonts w:ascii="Times New Roman" w:eastAsia="Times New Roman" w:hAnsi="Times New Roman" w:cs="Times New Roman"/>
        </w:rPr>
        <w:t>Limitation:</w:t>
      </w:r>
      <w:r w:rsidRPr="7C6A81B8">
        <w:rPr>
          <w:rFonts w:ascii="Times New Roman" w:eastAsia="Times New Roman" w:hAnsi="Times New Roman" w:cs="Times New Roman"/>
          <w:color w:val="202124"/>
        </w:rPr>
        <w:t xml:space="preserve"> Multiple accounts with the same email address</w:t>
      </w:r>
      <w:r w:rsidRPr="7C6A81B8">
        <w:rPr>
          <w:rFonts w:ascii="Times New Roman" w:eastAsia="Times New Roman" w:hAnsi="Times New Roman" w:cs="Times New Roman"/>
        </w:rPr>
        <w:t>.</w:t>
      </w:r>
    </w:p>
    <w:p w14:paraId="41A8B384" w14:textId="6DF585CC" w:rsidR="5FE9E362" w:rsidRDefault="5FE9E362" w:rsidP="7C6A81B8">
      <w:pPr>
        <w:pStyle w:val="ListParagraph"/>
        <w:numPr>
          <w:ilvl w:val="0"/>
          <w:numId w:val="1"/>
        </w:numPr>
        <w:bidi w:val="0"/>
        <w:spacing w:after="0"/>
        <w:rPr>
          <w:rFonts w:ascii="Times New Roman" w:eastAsia="Times New Roman" w:hAnsi="Times New Roman" w:cs="Times New Roman"/>
        </w:rPr>
      </w:pPr>
      <w:r w:rsidRPr="7C6A81B8">
        <w:rPr>
          <w:rFonts w:ascii="Times New Roman" w:eastAsia="Times New Roman" w:hAnsi="Times New Roman" w:cs="Times New Roman"/>
        </w:rPr>
        <w:t>Pseudo code Flow:</w:t>
      </w:r>
    </w:p>
    <w:p w14:paraId="0F240CB4" w14:textId="02FBD789" w:rsidR="5FE9E362" w:rsidRDefault="5FE9E362" w:rsidP="7C6A81B8">
      <w:pPr>
        <w:bidi w:val="0"/>
        <w:spacing w:after="120" w:line="257" w:lineRule="auto"/>
        <w:jc w:val="both"/>
      </w:pPr>
      <w:r w:rsidRPr="7C6A81B8">
        <w:rPr>
          <w:rFonts w:ascii="Times New Roman" w:eastAsia="Times New Roman" w:hAnsi="Times New Roman" w:cs="Times New Roman"/>
        </w:rPr>
        <w:t xml:space="preserve"> </w:t>
      </w:r>
    </w:p>
    <w:tbl>
      <w:tblPr>
        <w:tblStyle w:val="TableGrid"/>
        <w:tblW w:w="0" w:type="auto"/>
        <w:tblLayout w:type="fixed"/>
        <w:tblLook w:val="04A0" w:firstRow="1" w:lastRow="0" w:firstColumn="1" w:lastColumn="0" w:noHBand="0" w:noVBand="1"/>
      </w:tblPr>
      <w:tblGrid>
        <w:gridCol w:w="3390"/>
        <w:gridCol w:w="4920"/>
      </w:tblGrid>
      <w:tr w:rsidR="7C6A81B8" w14:paraId="30E5B980" w14:textId="77777777" w:rsidTr="7C6A81B8">
        <w:trPr>
          <w:trHeight w:val="120"/>
        </w:trPr>
        <w:tc>
          <w:tcPr>
            <w:tcW w:w="3390" w:type="dxa"/>
            <w:tcBorders>
              <w:top w:val="single" w:sz="8" w:space="0" w:color="auto"/>
              <w:left w:val="single" w:sz="8" w:space="0" w:color="auto"/>
              <w:bottom w:val="single" w:sz="8" w:space="0" w:color="auto"/>
              <w:right w:val="single" w:sz="8" w:space="0" w:color="auto"/>
            </w:tcBorders>
            <w:tcMar>
              <w:left w:w="108" w:type="dxa"/>
              <w:right w:w="108" w:type="dxa"/>
            </w:tcMar>
          </w:tcPr>
          <w:p w14:paraId="7535E8E8" w14:textId="5D70DF1A" w:rsidR="7C6A81B8" w:rsidRDefault="7C6A81B8" w:rsidP="7C6A81B8">
            <w:pPr>
              <w:bidi w:val="0"/>
              <w:spacing w:after="120" w:line="257" w:lineRule="auto"/>
            </w:pPr>
            <w:r w:rsidRPr="7C6A81B8">
              <w:rPr>
                <w:rFonts w:ascii="Times New Roman" w:eastAsia="Times New Roman" w:hAnsi="Times New Roman" w:cs="Times New Roman"/>
              </w:rPr>
              <w:t>Actor</w:t>
            </w:r>
          </w:p>
        </w:tc>
        <w:tc>
          <w:tcPr>
            <w:tcW w:w="4920" w:type="dxa"/>
            <w:tcBorders>
              <w:top w:val="single" w:sz="8" w:space="0" w:color="auto"/>
              <w:left w:val="single" w:sz="8" w:space="0" w:color="auto"/>
              <w:bottom w:val="single" w:sz="8" w:space="0" w:color="auto"/>
              <w:right w:val="single" w:sz="8" w:space="0" w:color="auto"/>
            </w:tcBorders>
            <w:tcMar>
              <w:left w:w="108" w:type="dxa"/>
              <w:right w:w="108" w:type="dxa"/>
            </w:tcMar>
          </w:tcPr>
          <w:p w14:paraId="755E906E" w14:textId="1BABD402" w:rsidR="7C6A81B8" w:rsidRDefault="7C6A81B8" w:rsidP="7C6A81B8">
            <w:pPr>
              <w:bidi w:val="0"/>
              <w:spacing w:after="120" w:line="257" w:lineRule="auto"/>
            </w:pPr>
            <w:r w:rsidRPr="7C6A81B8">
              <w:rPr>
                <w:rFonts w:ascii="Times New Roman" w:eastAsia="Times New Roman" w:hAnsi="Times New Roman" w:cs="Times New Roman"/>
              </w:rPr>
              <w:t>System</w:t>
            </w:r>
          </w:p>
        </w:tc>
      </w:tr>
      <w:tr w:rsidR="7C6A81B8" w14:paraId="4893B915" w14:textId="77777777" w:rsidTr="7C6A81B8">
        <w:trPr>
          <w:trHeight w:val="225"/>
        </w:trPr>
        <w:tc>
          <w:tcPr>
            <w:tcW w:w="3390" w:type="dxa"/>
            <w:tcBorders>
              <w:top w:val="single" w:sz="8" w:space="0" w:color="auto"/>
              <w:left w:val="single" w:sz="8" w:space="0" w:color="auto"/>
              <w:bottom w:val="single" w:sz="8" w:space="0" w:color="auto"/>
              <w:right w:val="single" w:sz="8" w:space="0" w:color="auto"/>
            </w:tcBorders>
            <w:tcMar>
              <w:left w:w="108" w:type="dxa"/>
              <w:right w:w="108" w:type="dxa"/>
            </w:tcMar>
          </w:tcPr>
          <w:p w14:paraId="419AF041" w14:textId="78CAF5A2" w:rsidR="7C6A81B8" w:rsidRDefault="7C6A81B8" w:rsidP="7C6A81B8">
            <w:pPr>
              <w:bidi w:val="0"/>
              <w:spacing w:after="120" w:line="257" w:lineRule="auto"/>
            </w:pPr>
            <w:r w:rsidRPr="7C6A81B8">
              <w:rPr>
                <w:rFonts w:ascii="Times New Roman" w:eastAsia="Times New Roman" w:hAnsi="Times New Roman" w:cs="Times New Roman"/>
              </w:rPr>
              <w:t>1)Click ‘sign up’ button.</w:t>
            </w:r>
          </w:p>
        </w:tc>
        <w:tc>
          <w:tcPr>
            <w:tcW w:w="4920" w:type="dxa"/>
            <w:tcBorders>
              <w:top w:val="single" w:sz="8" w:space="0" w:color="auto"/>
              <w:left w:val="single" w:sz="8" w:space="0" w:color="auto"/>
              <w:bottom w:val="single" w:sz="8" w:space="0" w:color="auto"/>
              <w:right w:val="single" w:sz="8" w:space="0" w:color="auto"/>
            </w:tcBorders>
            <w:tcMar>
              <w:left w:w="108" w:type="dxa"/>
              <w:right w:w="108" w:type="dxa"/>
            </w:tcMar>
          </w:tcPr>
          <w:p w14:paraId="5CB20104" w14:textId="3FABDACB" w:rsidR="7C6A81B8" w:rsidRDefault="7C6A81B8" w:rsidP="7C6A81B8">
            <w:pPr>
              <w:bidi w:val="0"/>
              <w:spacing w:after="120" w:line="257" w:lineRule="auto"/>
            </w:pPr>
            <w:r w:rsidRPr="7C6A81B8">
              <w:rPr>
                <w:rFonts w:ascii="Times New Roman" w:eastAsia="Times New Roman" w:hAnsi="Times New Roman" w:cs="Times New Roman"/>
              </w:rPr>
              <w:t>2)Display registration form.</w:t>
            </w:r>
          </w:p>
        </w:tc>
      </w:tr>
      <w:tr w:rsidR="7C6A81B8" w14:paraId="4B405366" w14:textId="77777777" w:rsidTr="7C6A81B8">
        <w:trPr>
          <w:trHeight w:val="105"/>
        </w:trPr>
        <w:tc>
          <w:tcPr>
            <w:tcW w:w="3390" w:type="dxa"/>
            <w:tcBorders>
              <w:top w:val="single" w:sz="8" w:space="0" w:color="auto"/>
              <w:left w:val="single" w:sz="8" w:space="0" w:color="auto"/>
              <w:bottom w:val="single" w:sz="8" w:space="0" w:color="auto"/>
              <w:right w:val="single" w:sz="8" w:space="0" w:color="auto"/>
            </w:tcBorders>
            <w:tcMar>
              <w:left w:w="108" w:type="dxa"/>
              <w:right w:w="108" w:type="dxa"/>
            </w:tcMar>
          </w:tcPr>
          <w:p w14:paraId="5F5FCDC3" w14:textId="4D060521" w:rsidR="7C6A81B8" w:rsidRDefault="7C6A81B8" w:rsidP="7C6A81B8">
            <w:pPr>
              <w:bidi w:val="0"/>
              <w:spacing w:after="120" w:line="257" w:lineRule="auto"/>
            </w:pPr>
            <w:r w:rsidRPr="7C6A81B8">
              <w:rPr>
                <w:rFonts w:ascii="Times New Roman" w:eastAsia="Times New Roman" w:hAnsi="Times New Roman" w:cs="Times New Roman"/>
              </w:rPr>
              <w:t xml:space="preserve">3) Fill the </w:t>
            </w:r>
            <w:proofErr w:type="gramStart"/>
            <w:r w:rsidRPr="7C6A81B8">
              <w:rPr>
                <w:rFonts w:ascii="Times New Roman" w:eastAsia="Times New Roman" w:hAnsi="Times New Roman" w:cs="Times New Roman"/>
              </w:rPr>
              <w:t>fields .</w:t>
            </w:r>
            <w:proofErr w:type="gramEnd"/>
          </w:p>
        </w:tc>
        <w:tc>
          <w:tcPr>
            <w:tcW w:w="4920" w:type="dxa"/>
            <w:tcBorders>
              <w:top w:val="single" w:sz="8" w:space="0" w:color="auto"/>
              <w:left w:val="single" w:sz="8" w:space="0" w:color="auto"/>
              <w:bottom w:val="single" w:sz="8" w:space="0" w:color="auto"/>
              <w:right w:val="single" w:sz="8" w:space="0" w:color="auto"/>
            </w:tcBorders>
            <w:tcMar>
              <w:left w:w="108" w:type="dxa"/>
              <w:right w:w="108" w:type="dxa"/>
            </w:tcMar>
          </w:tcPr>
          <w:p w14:paraId="4D5F2572" w14:textId="4035EEC9" w:rsidR="7C6A81B8" w:rsidRDefault="7C6A81B8" w:rsidP="7C6A81B8">
            <w:pPr>
              <w:bidi w:val="0"/>
              <w:spacing w:after="120" w:line="257" w:lineRule="auto"/>
            </w:pPr>
            <w:r w:rsidRPr="7C6A81B8">
              <w:rPr>
                <w:rFonts w:ascii="Times New Roman" w:eastAsia="Times New Roman" w:hAnsi="Times New Roman" w:cs="Times New Roman"/>
              </w:rPr>
              <w:t xml:space="preserve"> </w:t>
            </w:r>
          </w:p>
        </w:tc>
      </w:tr>
      <w:tr w:rsidR="7C6A81B8" w14:paraId="30360968" w14:textId="77777777" w:rsidTr="7C6A81B8">
        <w:trPr>
          <w:trHeight w:val="120"/>
        </w:trPr>
        <w:tc>
          <w:tcPr>
            <w:tcW w:w="3390" w:type="dxa"/>
            <w:tcBorders>
              <w:top w:val="single" w:sz="8" w:space="0" w:color="auto"/>
              <w:left w:val="single" w:sz="8" w:space="0" w:color="auto"/>
              <w:bottom w:val="single" w:sz="8" w:space="0" w:color="auto"/>
              <w:right w:val="single" w:sz="8" w:space="0" w:color="auto"/>
            </w:tcBorders>
            <w:tcMar>
              <w:left w:w="108" w:type="dxa"/>
              <w:right w:w="108" w:type="dxa"/>
            </w:tcMar>
          </w:tcPr>
          <w:p w14:paraId="7113200B" w14:textId="3BE3A402" w:rsidR="7C6A81B8" w:rsidRDefault="7C6A81B8" w:rsidP="7C6A81B8">
            <w:pPr>
              <w:bidi w:val="0"/>
              <w:spacing w:after="120" w:line="257" w:lineRule="auto"/>
            </w:pPr>
            <w:r w:rsidRPr="7C6A81B8">
              <w:rPr>
                <w:rFonts w:ascii="Times New Roman" w:eastAsia="Times New Roman" w:hAnsi="Times New Roman" w:cs="Times New Roman"/>
              </w:rPr>
              <w:t>4) Click ‘Register’ button.</w:t>
            </w:r>
          </w:p>
        </w:tc>
        <w:tc>
          <w:tcPr>
            <w:tcW w:w="4920" w:type="dxa"/>
            <w:tcBorders>
              <w:top w:val="single" w:sz="8" w:space="0" w:color="auto"/>
              <w:left w:val="single" w:sz="8" w:space="0" w:color="auto"/>
              <w:bottom w:val="single" w:sz="8" w:space="0" w:color="auto"/>
              <w:right w:val="single" w:sz="8" w:space="0" w:color="auto"/>
            </w:tcBorders>
            <w:tcMar>
              <w:left w:w="108" w:type="dxa"/>
              <w:right w:w="108" w:type="dxa"/>
            </w:tcMar>
          </w:tcPr>
          <w:p w14:paraId="21018E04" w14:textId="3086151C" w:rsidR="7C6A81B8" w:rsidRDefault="7C6A81B8" w:rsidP="7C6A81B8">
            <w:pPr>
              <w:bidi w:val="0"/>
              <w:spacing w:after="120" w:line="257" w:lineRule="auto"/>
            </w:pPr>
            <w:r w:rsidRPr="7C6A81B8">
              <w:rPr>
                <w:rFonts w:ascii="Times New Roman" w:eastAsia="Times New Roman" w:hAnsi="Times New Roman" w:cs="Times New Roman"/>
              </w:rPr>
              <w:t>5) Validate the input.</w:t>
            </w:r>
          </w:p>
        </w:tc>
      </w:tr>
      <w:tr w:rsidR="7C6A81B8" w14:paraId="7F8C0609" w14:textId="77777777" w:rsidTr="7C6A81B8">
        <w:trPr>
          <w:trHeight w:val="225"/>
        </w:trPr>
        <w:tc>
          <w:tcPr>
            <w:tcW w:w="3390" w:type="dxa"/>
            <w:tcBorders>
              <w:top w:val="single" w:sz="8" w:space="0" w:color="auto"/>
              <w:left w:val="single" w:sz="8" w:space="0" w:color="auto"/>
              <w:bottom w:val="single" w:sz="8" w:space="0" w:color="auto"/>
              <w:right w:val="single" w:sz="8" w:space="0" w:color="auto"/>
            </w:tcBorders>
            <w:tcMar>
              <w:left w:w="108" w:type="dxa"/>
              <w:right w:w="108" w:type="dxa"/>
            </w:tcMar>
          </w:tcPr>
          <w:p w14:paraId="64975E50" w14:textId="67E7497C" w:rsidR="7C6A81B8" w:rsidRDefault="7C6A81B8" w:rsidP="7C6A81B8">
            <w:pPr>
              <w:bidi w:val="0"/>
              <w:spacing w:after="120" w:line="257" w:lineRule="auto"/>
            </w:pPr>
            <w:r w:rsidRPr="7C6A81B8">
              <w:rPr>
                <w:rFonts w:ascii="Times New Roman" w:eastAsia="Times New Roman" w:hAnsi="Times New Roman" w:cs="Times New Roman"/>
              </w:rPr>
              <w:t xml:space="preserve"> </w:t>
            </w:r>
          </w:p>
        </w:tc>
        <w:tc>
          <w:tcPr>
            <w:tcW w:w="4920" w:type="dxa"/>
            <w:tcBorders>
              <w:top w:val="single" w:sz="8" w:space="0" w:color="auto"/>
              <w:left w:val="single" w:sz="8" w:space="0" w:color="auto"/>
              <w:bottom w:val="single" w:sz="8" w:space="0" w:color="auto"/>
              <w:right w:val="single" w:sz="8" w:space="0" w:color="auto"/>
            </w:tcBorders>
            <w:tcMar>
              <w:left w:w="108" w:type="dxa"/>
              <w:right w:w="108" w:type="dxa"/>
            </w:tcMar>
          </w:tcPr>
          <w:p w14:paraId="3B0C78AD" w14:textId="3420D51D" w:rsidR="7C6A81B8" w:rsidRDefault="7C6A81B8" w:rsidP="7C6A81B8">
            <w:pPr>
              <w:bidi w:val="0"/>
              <w:spacing w:after="120" w:line="257" w:lineRule="auto"/>
            </w:pPr>
            <w:r w:rsidRPr="7C6A81B8">
              <w:rPr>
                <w:rFonts w:ascii="Times New Roman" w:eastAsia="Times New Roman" w:hAnsi="Times New Roman" w:cs="Times New Roman"/>
              </w:rPr>
              <w:t>6)</w:t>
            </w:r>
            <w:r w:rsidRPr="7C6A81B8">
              <w:rPr>
                <w:rFonts w:ascii="Times New Roman" w:eastAsia="Times New Roman" w:hAnsi="Times New Roman" w:cs="Times New Roman"/>
                <w:color w:val="000000" w:themeColor="text1"/>
              </w:rPr>
              <w:t xml:space="preserve"> Display the login form.</w:t>
            </w:r>
          </w:p>
        </w:tc>
      </w:tr>
    </w:tbl>
    <w:p w14:paraId="4910CC21" w14:textId="619EE665" w:rsidR="7C6A81B8" w:rsidRDefault="7C6A81B8" w:rsidP="7C6A81B8">
      <w:pPr>
        <w:tabs>
          <w:tab w:val="left" w:pos="3866"/>
        </w:tabs>
        <w:bidi w:val="0"/>
        <w:spacing w:after="60"/>
      </w:pPr>
    </w:p>
    <w:p w14:paraId="2C71C1B1" w14:textId="620D473A" w:rsidR="6A6CBE8E" w:rsidRDefault="6A6CBE8E" w:rsidP="6A6CBE8E">
      <w:pPr>
        <w:tabs>
          <w:tab w:val="left" w:pos="3866"/>
        </w:tabs>
        <w:bidi w:val="0"/>
        <w:spacing w:after="60"/>
      </w:pPr>
    </w:p>
    <w:p w14:paraId="353DF88D" w14:textId="73AB93B0" w:rsidR="784C1B18" w:rsidRDefault="784C1B18" w:rsidP="784C1B18">
      <w:pPr>
        <w:tabs>
          <w:tab w:val="left" w:pos="3866"/>
        </w:tabs>
        <w:bidi w:val="0"/>
        <w:spacing w:after="60"/>
      </w:pPr>
    </w:p>
    <w:p w14:paraId="4D21578F" w14:textId="1D427FC2" w:rsidR="381F1281" w:rsidRDefault="1BF76BF5" w:rsidP="381F1281">
      <w:pPr>
        <w:tabs>
          <w:tab w:val="left" w:pos="3866"/>
        </w:tabs>
        <w:bidi w:val="0"/>
        <w:spacing w:after="60"/>
        <w:rPr>
          <w:b/>
          <w:bCs/>
          <w:sz w:val="24"/>
          <w:szCs w:val="24"/>
          <w:u w:val="single"/>
        </w:rPr>
      </w:pPr>
      <w:r w:rsidRPr="642544F5">
        <w:rPr>
          <w:b/>
          <w:bCs/>
          <w:sz w:val="24"/>
          <w:szCs w:val="24"/>
          <w:u w:val="single"/>
        </w:rPr>
        <w:t>Class Diagram:</w:t>
      </w:r>
    </w:p>
    <w:p w14:paraId="63AC7559" w14:textId="33275264" w:rsidR="642544F5" w:rsidRDefault="1BF76BF5" w:rsidP="642544F5">
      <w:pPr>
        <w:tabs>
          <w:tab w:val="left" w:pos="3866"/>
        </w:tabs>
        <w:bidi w:val="0"/>
        <w:spacing w:after="60"/>
      </w:pPr>
      <w:r>
        <w:rPr>
          <w:noProof/>
        </w:rPr>
        <w:lastRenderedPageBreak/>
        <w:drawing>
          <wp:inline distT="0" distB="0" distL="0" distR="0" wp14:anchorId="5026D6D4" wp14:editId="37EB8823">
            <wp:extent cx="5781675" cy="3657600"/>
            <wp:effectExtent l="0" t="0" r="0" b="0"/>
            <wp:docPr id="1360788864" name="Picture 136078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81675" cy="3657600"/>
                    </a:xfrm>
                    <a:prstGeom prst="rect">
                      <a:avLst/>
                    </a:prstGeom>
                  </pic:spPr>
                </pic:pic>
              </a:graphicData>
            </a:graphic>
          </wp:inline>
        </w:drawing>
      </w:r>
    </w:p>
    <w:p w14:paraId="680841A7" w14:textId="3CE52E7C" w:rsidR="001312F3" w:rsidDel="000000D7" w:rsidRDefault="001312F3" w:rsidP="00FC19B2">
      <w:pPr>
        <w:tabs>
          <w:tab w:val="left" w:pos="3866"/>
        </w:tabs>
        <w:bidi w:val="0"/>
        <w:spacing w:after="60"/>
        <w:jc w:val="center"/>
        <w:rPr>
          <w:del w:id="48" w:author="נטליה לוי" w:date="2023-06-22T11:14:00Z"/>
          <w:rFonts w:asciiTheme="majorBidi" w:hAnsiTheme="majorBidi" w:cstheme="majorBidi"/>
          <w:b/>
          <w:bCs/>
          <w:sz w:val="24"/>
          <w:szCs w:val="24"/>
        </w:rPr>
      </w:pPr>
    </w:p>
    <w:p w14:paraId="74DC823F" w14:textId="3D55D0C5" w:rsidR="24420342" w:rsidDel="000000D7" w:rsidRDefault="24420342" w:rsidP="24420342">
      <w:pPr>
        <w:tabs>
          <w:tab w:val="left" w:pos="3866"/>
        </w:tabs>
        <w:bidi w:val="0"/>
        <w:spacing w:after="60"/>
        <w:jc w:val="center"/>
        <w:rPr>
          <w:del w:id="49" w:author="נטליה לוי" w:date="2023-06-22T11:14:00Z"/>
          <w:rFonts w:asciiTheme="majorBidi" w:hAnsiTheme="majorBidi" w:cstheme="majorBidi"/>
          <w:b/>
          <w:bCs/>
          <w:sz w:val="24"/>
          <w:szCs w:val="24"/>
        </w:rPr>
      </w:pPr>
    </w:p>
    <w:p w14:paraId="600C484B" w14:textId="1BEF33EC" w:rsidR="00AD86FD" w:rsidRDefault="00AD86FD" w:rsidP="00AD86FD">
      <w:pPr>
        <w:tabs>
          <w:tab w:val="left" w:pos="3866"/>
        </w:tabs>
        <w:bidi w:val="0"/>
        <w:spacing w:after="60"/>
        <w:jc w:val="center"/>
        <w:rPr>
          <w:rFonts w:asciiTheme="majorBidi" w:hAnsiTheme="majorBidi" w:cstheme="majorBidi"/>
          <w:b/>
          <w:bCs/>
          <w:sz w:val="24"/>
          <w:szCs w:val="24"/>
        </w:rPr>
      </w:pPr>
    </w:p>
    <w:p w14:paraId="1D941029" w14:textId="006C80DF" w:rsidR="00AD86FD" w:rsidRDefault="00AD86FD" w:rsidP="00AD86FD">
      <w:pPr>
        <w:tabs>
          <w:tab w:val="left" w:pos="3866"/>
        </w:tabs>
        <w:bidi w:val="0"/>
        <w:spacing w:after="60"/>
        <w:jc w:val="center"/>
        <w:rPr>
          <w:rFonts w:asciiTheme="majorBidi" w:hAnsiTheme="majorBidi" w:cstheme="majorBidi"/>
          <w:b/>
          <w:bCs/>
          <w:sz w:val="24"/>
          <w:szCs w:val="24"/>
        </w:rPr>
      </w:pPr>
    </w:p>
    <w:p w14:paraId="3D6E2E23" w14:textId="4FA24043" w:rsidR="05725794" w:rsidRDefault="05725794" w:rsidP="7D2F8D8A">
      <w:pPr>
        <w:pStyle w:val="ListParagraph"/>
        <w:numPr>
          <w:ilvl w:val="0"/>
          <w:numId w:val="6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Notification Class:</w:t>
      </w:r>
    </w:p>
    <w:p w14:paraId="1C87C827" w14:textId="53AA3DFB"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Description: Represents a single notification message.</w:t>
      </w:r>
    </w:p>
    <w:p w14:paraId="12419D3B" w14:textId="313CD838"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Attributes:</w:t>
      </w:r>
    </w:p>
    <w:p w14:paraId="55FCEA62" w14:textId="4E9AFA66"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id</w:t>
      </w:r>
      <w:r w:rsidRPr="5D79C356">
        <w:rPr>
          <w:rFonts w:ascii="Times New Roman" w:eastAsia="Times New Roman" w:hAnsi="Times New Roman" w:cs="Times New Roman"/>
          <w:color w:val="374151"/>
          <w:sz w:val="24"/>
          <w:szCs w:val="24"/>
        </w:rPr>
        <w:t>: Unique identifier for the notification.</w:t>
      </w:r>
    </w:p>
    <w:p w14:paraId="43E983CF" w14:textId="2C756BCA"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message</w:t>
      </w:r>
      <w:r w:rsidRPr="5D79C356">
        <w:rPr>
          <w:rFonts w:ascii="Times New Roman" w:eastAsia="Times New Roman" w:hAnsi="Times New Roman" w:cs="Times New Roman"/>
          <w:color w:val="374151"/>
          <w:sz w:val="24"/>
          <w:szCs w:val="24"/>
        </w:rPr>
        <w:t>: Content of the notification message.</w:t>
      </w:r>
    </w:p>
    <w:p w14:paraId="7F1C21FA" w14:textId="37E2A1A7"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recipients</w:t>
      </w:r>
      <w:r w:rsidRPr="5D79C356">
        <w:rPr>
          <w:rFonts w:ascii="Times New Roman" w:eastAsia="Times New Roman" w:hAnsi="Times New Roman" w:cs="Times New Roman"/>
          <w:color w:val="374151"/>
          <w:sz w:val="24"/>
          <w:szCs w:val="24"/>
        </w:rPr>
        <w:t>: List of users or recipient groups who will receive the notification.</w:t>
      </w:r>
    </w:p>
    <w:p w14:paraId="2C2A09C6" w14:textId="146180E1"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channels</w:t>
      </w:r>
      <w:r w:rsidRPr="5D79C356">
        <w:rPr>
          <w:rFonts w:ascii="Times New Roman" w:eastAsia="Times New Roman" w:hAnsi="Times New Roman" w:cs="Times New Roman"/>
          <w:color w:val="374151"/>
          <w:sz w:val="24"/>
          <w:szCs w:val="24"/>
        </w:rPr>
        <w:t>: List of communication channels through which the notification will be sent.</w:t>
      </w:r>
    </w:p>
    <w:p w14:paraId="64FB1B03" w14:textId="2753FF10"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timestamp</w:t>
      </w:r>
      <w:r w:rsidRPr="5D79C356">
        <w:rPr>
          <w:rFonts w:ascii="Times New Roman" w:eastAsia="Times New Roman" w:hAnsi="Times New Roman" w:cs="Times New Roman"/>
          <w:color w:val="374151"/>
          <w:sz w:val="24"/>
          <w:szCs w:val="24"/>
        </w:rPr>
        <w:t>: Date and time when the notification was sent.</w:t>
      </w:r>
    </w:p>
    <w:p w14:paraId="3ED14036" w14:textId="2D1A647F"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Methods:</w:t>
      </w:r>
    </w:p>
    <w:p w14:paraId="129E7D77" w14:textId="419ECC19"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proofErr w:type="gramStart"/>
      <w:r w:rsidRPr="5D79C356">
        <w:rPr>
          <w:rFonts w:ascii="Consolas" w:eastAsia="Consolas" w:hAnsi="Consolas" w:cs="Consolas"/>
          <w:b/>
          <w:bCs/>
          <w:color w:val="374151"/>
          <w:sz w:val="24"/>
          <w:szCs w:val="24"/>
        </w:rPr>
        <w:t>getMessage</w:t>
      </w:r>
      <w:proofErr w:type="spellEnd"/>
      <w:r w:rsidRPr="5D79C356">
        <w:rPr>
          <w:rFonts w:ascii="Consolas" w:eastAsia="Consolas" w:hAnsi="Consolas" w:cs="Consolas"/>
          <w:b/>
          <w:bCs/>
          <w:color w:val="374151"/>
          <w:sz w:val="24"/>
          <w:szCs w:val="24"/>
        </w:rPr>
        <w:t>(</w:t>
      </w:r>
      <w:proofErr w:type="gram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Retrieves the content of the notification message.</w:t>
      </w:r>
    </w:p>
    <w:p w14:paraId="51CC6635" w14:textId="597D3544"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proofErr w:type="gramStart"/>
      <w:r w:rsidRPr="5D79C356">
        <w:rPr>
          <w:rFonts w:ascii="Consolas" w:eastAsia="Consolas" w:hAnsi="Consolas" w:cs="Consolas"/>
          <w:b/>
          <w:bCs/>
          <w:color w:val="374151"/>
          <w:sz w:val="24"/>
          <w:szCs w:val="24"/>
        </w:rPr>
        <w:t>getRecipients</w:t>
      </w:r>
      <w:proofErr w:type="spellEnd"/>
      <w:r w:rsidRPr="5D79C356">
        <w:rPr>
          <w:rFonts w:ascii="Consolas" w:eastAsia="Consolas" w:hAnsi="Consolas" w:cs="Consolas"/>
          <w:b/>
          <w:bCs/>
          <w:color w:val="374151"/>
          <w:sz w:val="24"/>
          <w:szCs w:val="24"/>
        </w:rPr>
        <w:t>(</w:t>
      </w:r>
      <w:proofErr w:type="gram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Retrieves the list of recipients for the notification.</w:t>
      </w:r>
    </w:p>
    <w:p w14:paraId="4F078C13" w14:textId="616ACAA9"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proofErr w:type="gramStart"/>
      <w:r w:rsidRPr="5D79C356">
        <w:rPr>
          <w:rFonts w:ascii="Consolas" w:eastAsia="Consolas" w:hAnsi="Consolas" w:cs="Consolas"/>
          <w:b/>
          <w:bCs/>
          <w:color w:val="374151"/>
          <w:sz w:val="24"/>
          <w:szCs w:val="24"/>
        </w:rPr>
        <w:t>getChannels</w:t>
      </w:r>
      <w:proofErr w:type="spellEnd"/>
      <w:r w:rsidRPr="5D79C356">
        <w:rPr>
          <w:rFonts w:ascii="Consolas" w:eastAsia="Consolas" w:hAnsi="Consolas" w:cs="Consolas"/>
          <w:b/>
          <w:bCs/>
          <w:color w:val="374151"/>
          <w:sz w:val="24"/>
          <w:szCs w:val="24"/>
        </w:rPr>
        <w:t>(</w:t>
      </w:r>
      <w:proofErr w:type="gram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Retrieves the list of communication channels for the notification.</w:t>
      </w:r>
    </w:p>
    <w:p w14:paraId="38F3A8D5" w14:textId="537A9E78"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proofErr w:type="gramStart"/>
      <w:r w:rsidRPr="5D79C356">
        <w:rPr>
          <w:rFonts w:ascii="Consolas" w:eastAsia="Consolas" w:hAnsi="Consolas" w:cs="Consolas"/>
          <w:b/>
          <w:bCs/>
          <w:color w:val="374151"/>
          <w:sz w:val="24"/>
          <w:szCs w:val="24"/>
        </w:rPr>
        <w:t>getTimestamp</w:t>
      </w:r>
      <w:proofErr w:type="spellEnd"/>
      <w:r w:rsidRPr="5D79C356">
        <w:rPr>
          <w:rFonts w:ascii="Consolas" w:eastAsia="Consolas" w:hAnsi="Consolas" w:cs="Consolas"/>
          <w:b/>
          <w:bCs/>
          <w:color w:val="374151"/>
          <w:sz w:val="24"/>
          <w:szCs w:val="24"/>
        </w:rPr>
        <w:t>(</w:t>
      </w:r>
      <w:proofErr w:type="gram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Retrieves the timestamp of when the notification was sent.</w:t>
      </w:r>
    </w:p>
    <w:p w14:paraId="666244DF" w14:textId="4B6DC1FF" w:rsidR="05725794" w:rsidRDefault="05725794" w:rsidP="7D2F8D8A">
      <w:pPr>
        <w:pStyle w:val="ListParagraph"/>
        <w:numPr>
          <w:ilvl w:val="0"/>
          <w:numId w:val="6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User Class:</w:t>
      </w:r>
    </w:p>
    <w:p w14:paraId="0162B444" w14:textId="208B351F"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 xml:space="preserve">Description: Represents a user of the </w:t>
      </w:r>
      <w:r w:rsidR="00DC14AE" w:rsidRPr="00521569">
        <w:rPr>
          <w:rFonts w:asciiTheme="majorBidi" w:hAnsiTheme="majorBidi" w:cstheme="majorBidi"/>
          <w:sz w:val="24"/>
          <w:szCs w:val="24"/>
        </w:rPr>
        <w:t>notification management system</w:t>
      </w:r>
      <w:r w:rsidRPr="5D79C356">
        <w:rPr>
          <w:rFonts w:ascii="Times New Roman" w:eastAsia="Times New Roman" w:hAnsi="Times New Roman" w:cs="Times New Roman"/>
          <w:color w:val="374151"/>
          <w:sz w:val="24"/>
          <w:szCs w:val="24"/>
        </w:rPr>
        <w:t>.</w:t>
      </w:r>
    </w:p>
    <w:p w14:paraId="47011C2C" w14:textId="355F0D3E"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Attributes:</w:t>
      </w:r>
    </w:p>
    <w:p w14:paraId="5CAB2722" w14:textId="35B35113"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id</w:t>
      </w:r>
      <w:r w:rsidRPr="5D79C356">
        <w:rPr>
          <w:rFonts w:ascii="Times New Roman" w:eastAsia="Times New Roman" w:hAnsi="Times New Roman" w:cs="Times New Roman"/>
          <w:color w:val="374151"/>
          <w:sz w:val="24"/>
          <w:szCs w:val="24"/>
        </w:rPr>
        <w:t>: Unique identifier for the user.</w:t>
      </w:r>
    </w:p>
    <w:p w14:paraId="28F57D3A" w14:textId="0208AB11"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lastRenderedPageBreak/>
        <w:t>username</w:t>
      </w:r>
      <w:r w:rsidRPr="5D79C356">
        <w:rPr>
          <w:rFonts w:ascii="Times New Roman" w:eastAsia="Times New Roman" w:hAnsi="Times New Roman" w:cs="Times New Roman"/>
          <w:color w:val="374151"/>
          <w:sz w:val="24"/>
          <w:szCs w:val="24"/>
        </w:rPr>
        <w:t>: Username of the user.</w:t>
      </w:r>
    </w:p>
    <w:p w14:paraId="4C8AF410" w14:textId="6094957B"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email</w:t>
      </w:r>
      <w:r w:rsidRPr="5D79C356">
        <w:rPr>
          <w:rFonts w:ascii="Times New Roman" w:eastAsia="Times New Roman" w:hAnsi="Times New Roman" w:cs="Times New Roman"/>
          <w:color w:val="374151"/>
          <w:sz w:val="24"/>
          <w:szCs w:val="24"/>
        </w:rPr>
        <w:t>: Email address of the user.</w:t>
      </w:r>
    </w:p>
    <w:p w14:paraId="53D01355" w14:textId="3218335B"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preferences</w:t>
      </w:r>
      <w:r w:rsidRPr="5D79C356">
        <w:rPr>
          <w:rFonts w:ascii="Times New Roman" w:eastAsia="Times New Roman" w:hAnsi="Times New Roman" w:cs="Times New Roman"/>
          <w:color w:val="374151"/>
          <w:sz w:val="24"/>
          <w:szCs w:val="24"/>
        </w:rPr>
        <w:t>: User preferences for notification settings.</w:t>
      </w:r>
    </w:p>
    <w:p w14:paraId="444E7B70" w14:textId="2E53CF5B"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Methods:</w:t>
      </w:r>
    </w:p>
    <w:p w14:paraId="03B6644F" w14:textId="2178F791"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proofErr w:type="gramStart"/>
      <w:r w:rsidRPr="5D79C356">
        <w:rPr>
          <w:rFonts w:ascii="Consolas" w:eastAsia="Consolas" w:hAnsi="Consolas" w:cs="Consolas"/>
          <w:b/>
          <w:bCs/>
          <w:color w:val="374151"/>
          <w:sz w:val="24"/>
          <w:szCs w:val="24"/>
        </w:rPr>
        <w:t>getUsername</w:t>
      </w:r>
      <w:proofErr w:type="spellEnd"/>
      <w:r w:rsidRPr="5D79C356">
        <w:rPr>
          <w:rFonts w:ascii="Consolas" w:eastAsia="Consolas" w:hAnsi="Consolas" w:cs="Consolas"/>
          <w:b/>
          <w:bCs/>
          <w:color w:val="374151"/>
          <w:sz w:val="24"/>
          <w:szCs w:val="24"/>
        </w:rPr>
        <w:t>(</w:t>
      </w:r>
      <w:proofErr w:type="gram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Retrieves the username of the user.</w:t>
      </w:r>
    </w:p>
    <w:p w14:paraId="74CCDF61" w14:textId="5C107242"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proofErr w:type="gramStart"/>
      <w:r w:rsidRPr="5D79C356">
        <w:rPr>
          <w:rFonts w:ascii="Consolas" w:eastAsia="Consolas" w:hAnsi="Consolas" w:cs="Consolas"/>
          <w:b/>
          <w:bCs/>
          <w:color w:val="374151"/>
          <w:sz w:val="24"/>
          <w:szCs w:val="24"/>
        </w:rPr>
        <w:t>getEmail</w:t>
      </w:r>
      <w:proofErr w:type="spellEnd"/>
      <w:r w:rsidRPr="5D79C356">
        <w:rPr>
          <w:rFonts w:ascii="Consolas" w:eastAsia="Consolas" w:hAnsi="Consolas" w:cs="Consolas"/>
          <w:b/>
          <w:bCs/>
          <w:color w:val="374151"/>
          <w:sz w:val="24"/>
          <w:szCs w:val="24"/>
        </w:rPr>
        <w:t>(</w:t>
      </w:r>
      <w:proofErr w:type="gram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Retrieves the email address of the user.</w:t>
      </w:r>
    </w:p>
    <w:p w14:paraId="7CE329D1" w14:textId="39FDFABC"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proofErr w:type="gramStart"/>
      <w:r w:rsidRPr="5D79C356">
        <w:rPr>
          <w:rFonts w:ascii="Consolas" w:eastAsia="Consolas" w:hAnsi="Consolas" w:cs="Consolas"/>
          <w:b/>
          <w:bCs/>
          <w:color w:val="374151"/>
          <w:sz w:val="24"/>
          <w:szCs w:val="24"/>
        </w:rPr>
        <w:t>getPreferences</w:t>
      </w:r>
      <w:proofErr w:type="spellEnd"/>
      <w:r w:rsidRPr="5D79C356">
        <w:rPr>
          <w:rFonts w:ascii="Consolas" w:eastAsia="Consolas" w:hAnsi="Consolas" w:cs="Consolas"/>
          <w:b/>
          <w:bCs/>
          <w:color w:val="374151"/>
          <w:sz w:val="24"/>
          <w:szCs w:val="24"/>
        </w:rPr>
        <w:t>(</w:t>
      </w:r>
      <w:proofErr w:type="gram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Retrieves the user's notification preferences.</w:t>
      </w:r>
    </w:p>
    <w:p w14:paraId="74F3A448" w14:textId="1ADB6E46"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r w:rsidRPr="5D79C356">
        <w:rPr>
          <w:rFonts w:ascii="Consolas" w:eastAsia="Consolas" w:hAnsi="Consolas" w:cs="Consolas"/>
          <w:b/>
          <w:bCs/>
          <w:color w:val="374151"/>
          <w:sz w:val="24"/>
          <w:szCs w:val="24"/>
        </w:rPr>
        <w:t>updatePreferences</w:t>
      </w:r>
      <w:proofErr w:type="spellEnd"/>
      <w:r w:rsidRPr="5D79C356">
        <w:rPr>
          <w:rFonts w:ascii="Consolas" w:eastAsia="Consolas" w:hAnsi="Consolas" w:cs="Consolas"/>
          <w:b/>
          <w:bCs/>
          <w:color w:val="374151"/>
          <w:sz w:val="24"/>
          <w:szCs w:val="24"/>
        </w:rPr>
        <w:t>(</w:t>
      </w:r>
      <w:proofErr w:type="spellStart"/>
      <w:r w:rsidRPr="5D79C356">
        <w:rPr>
          <w:rFonts w:ascii="Consolas" w:eastAsia="Consolas" w:hAnsi="Consolas" w:cs="Consolas"/>
          <w:b/>
          <w:bCs/>
          <w:color w:val="374151"/>
          <w:sz w:val="24"/>
          <w:szCs w:val="24"/>
        </w:rPr>
        <w:t>newPreferences</w:t>
      </w:r>
      <w:proofErr w:type="spell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Updates the user's notification preferences.</w:t>
      </w:r>
    </w:p>
    <w:p w14:paraId="4EB5CB7D" w14:textId="12448059" w:rsidR="05725794" w:rsidRDefault="05725794" w:rsidP="008DD2DB">
      <w:pPr>
        <w:pStyle w:val="ListParagraph"/>
        <w:numPr>
          <w:ilvl w:val="0"/>
          <w:numId w:val="6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Administrator Class:</w:t>
      </w:r>
    </w:p>
    <w:p w14:paraId="66E05DA8" w14:textId="1AB03DD5"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Description: Represents an administrator or system operator.</w:t>
      </w:r>
    </w:p>
    <w:p w14:paraId="0CE00484" w14:textId="2CEA235F"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Attributes:</w:t>
      </w:r>
    </w:p>
    <w:p w14:paraId="4546740B" w14:textId="4F029BAF"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id</w:t>
      </w:r>
      <w:r w:rsidRPr="5D79C356">
        <w:rPr>
          <w:rFonts w:ascii="Times New Roman" w:eastAsia="Times New Roman" w:hAnsi="Times New Roman" w:cs="Times New Roman"/>
          <w:color w:val="374151"/>
          <w:sz w:val="24"/>
          <w:szCs w:val="24"/>
        </w:rPr>
        <w:t>: Unique identifier for the administrator.</w:t>
      </w:r>
    </w:p>
    <w:p w14:paraId="3CC7ACD7" w14:textId="70D846FF"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username</w:t>
      </w:r>
      <w:r w:rsidRPr="5D79C356">
        <w:rPr>
          <w:rFonts w:ascii="Times New Roman" w:eastAsia="Times New Roman" w:hAnsi="Times New Roman" w:cs="Times New Roman"/>
          <w:color w:val="374151"/>
          <w:sz w:val="24"/>
          <w:szCs w:val="24"/>
        </w:rPr>
        <w:t>: Username of the administrator.</w:t>
      </w:r>
    </w:p>
    <w:p w14:paraId="2E25F309" w14:textId="10C05355"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email</w:t>
      </w:r>
      <w:r w:rsidRPr="5D79C356">
        <w:rPr>
          <w:rFonts w:ascii="Times New Roman" w:eastAsia="Times New Roman" w:hAnsi="Times New Roman" w:cs="Times New Roman"/>
          <w:color w:val="374151"/>
          <w:sz w:val="24"/>
          <w:szCs w:val="24"/>
        </w:rPr>
        <w:t>: Email address of the administrator.</w:t>
      </w:r>
    </w:p>
    <w:p w14:paraId="4EA10DED" w14:textId="66522887"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Methods:</w:t>
      </w:r>
    </w:p>
    <w:p w14:paraId="25BDE192" w14:textId="2D931072"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proofErr w:type="gramStart"/>
      <w:r w:rsidRPr="5D79C356">
        <w:rPr>
          <w:rFonts w:ascii="Consolas" w:eastAsia="Consolas" w:hAnsi="Consolas" w:cs="Consolas"/>
          <w:b/>
          <w:bCs/>
          <w:color w:val="374151"/>
          <w:sz w:val="24"/>
          <w:szCs w:val="24"/>
        </w:rPr>
        <w:t>getUsername</w:t>
      </w:r>
      <w:proofErr w:type="spellEnd"/>
      <w:r w:rsidRPr="5D79C356">
        <w:rPr>
          <w:rFonts w:ascii="Consolas" w:eastAsia="Consolas" w:hAnsi="Consolas" w:cs="Consolas"/>
          <w:b/>
          <w:bCs/>
          <w:color w:val="374151"/>
          <w:sz w:val="24"/>
          <w:szCs w:val="24"/>
        </w:rPr>
        <w:t>(</w:t>
      </w:r>
      <w:proofErr w:type="gram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Retrieves the username of the administrator.</w:t>
      </w:r>
    </w:p>
    <w:p w14:paraId="48CBAFCD" w14:textId="11B20996"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proofErr w:type="gramStart"/>
      <w:r w:rsidRPr="5D79C356">
        <w:rPr>
          <w:rFonts w:ascii="Consolas" w:eastAsia="Consolas" w:hAnsi="Consolas" w:cs="Consolas"/>
          <w:b/>
          <w:bCs/>
          <w:color w:val="374151"/>
          <w:sz w:val="24"/>
          <w:szCs w:val="24"/>
        </w:rPr>
        <w:t>getEmail</w:t>
      </w:r>
      <w:proofErr w:type="spellEnd"/>
      <w:r w:rsidRPr="5D79C356">
        <w:rPr>
          <w:rFonts w:ascii="Consolas" w:eastAsia="Consolas" w:hAnsi="Consolas" w:cs="Consolas"/>
          <w:b/>
          <w:bCs/>
          <w:color w:val="374151"/>
          <w:sz w:val="24"/>
          <w:szCs w:val="24"/>
        </w:rPr>
        <w:t>(</w:t>
      </w:r>
      <w:proofErr w:type="gram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Retrieves the email address of the administrator.</w:t>
      </w:r>
    </w:p>
    <w:p w14:paraId="6176AF9D" w14:textId="6CAECE8D" w:rsidR="2BE4D3EC" w:rsidRDefault="2BE4D3EC" w:rsidP="2BE4D3EC">
      <w:pPr>
        <w:bidi w:val="0"/>
        <w:spacing w:after="0"/>
        <w:rPr>
          <w:rFonts w:ascii="Times New Roman" w:eastAsia="Times New Roman" w:hAnsi="Times New Roman" w:cs="Times New Roman"/>
          <w:color w:val="374151"/>
          <w:sz w:val="24"/>
          <w:szCs w:val="24"/>
        </w:rPr>
      </w:pPr>
    </w:p>
    <w:p w14:paraId="5F34C9C4" w14:textId="770C21E5" w:rsidR="2BE4D3EC" w:rsidRDefault="2BE4D3EC" w:rsidP="2BE4D3EC">
      <w:pPr>
        <w:bidi w:val="0"/>
        <w:spacing w:after="0"/>
        <w:rPr>
          <w:rFonts w:ascii="Times New Roman" w:eastAsia="Times New Roman" w:hAnsi="Times New Roman" w:cs="Times New Roman"/>
          <w:color w:val="374151"/>
          <w:sz w:val="24"/>
          <w:szCs w:val="24"/>
        </w:rPr>
      </w:pPr>
    </w:p>
    <w:p w14:paraId="10B1E3CC" w14:textId="01DF626E" w:rsidR="2BE4D3EC" w:rsidRDefault="2BE4D3EC" w:rsidP="2BE4D3EC">
      <w:pPr>
        <w:bidi w:val="0"/>
        <w:spacing w:after="0"/>
        <w:rPr>
          <w:rFonts w:ascii="Times New Roman" w:eastAsia="Times New Roman" w:hAnsi="Times New Roman" w:cs="Times New Roman"/>
          <w:color w:val="374151"/>
          <w:sz w:val="24"/>
          <w:szCs w:val="24"/>
        </w:rPr>
      </w:pPr>
    </w:p>
    <w:p w14:paraId="28C71150" w14:textId="5150A300" w:rsidR="2BE4D3EC" w:rsidRDefault="2BE4D3EC" w:rsidP="2BE4D3EC">
      <w:pPr>
        <w:bidi w:val="0"/>
        <w:spacing w:after="0"/>
        <w:rPr>
          <w:rFonts w:ascii="Times New Roman" w:eastAsia="Times New Roman" w:hAnsi="Times New Roman" w:cs="Times New Roman"/>
          <w:color w:val="374151"/>
          <w:sz w:val="24"/>
          <w:szCs w:val="24"/>
        </w:rPr>
      </w:pPr>
    </w:p>
    <w:p w14:paraId="2EBC2A36" w14:textId="4B6EF619" w:rsidR="2BE4D3EC" w:rsidRDefault="2BE4D3EC" w:rsidP="2BE4D3EC">
      <w:pPr>
        <w:bidi w:val="0"/>
        <w:spacing w:after="0"/>
        <w:rPr>
          <w:rFonts w:ascii="Times New Roman" w:eastAsia="Times New Roman" w:hAnsi="Times New Roman" w:cs="Times New Roman"/>
          <w:color w:val="374151"/>
          <w:sz w:val="24"/>
          <w:szCs w:val="24"/>
        </w:rPr>
      </w:pPr>
    </w:p>
    <w:p w14:paraId="54BC5AFD" w14:textId="59E3DECC" w:rsidR="0D307AB2" w:rsidRDefault="0D307AB2" w:rsidP="0D307AB2">
      <w:pPr>
        <w:bidi w:val="0"/>
        <w:spacing w:after="0"/>
        <w:rPr>
          <w:rFonts w:ascii="Times New Roman" w:eastAsia="Times New Roman" w:hAnsi="Times New Roman" w:cs="Times New Roman"/>
          <w:color w:val="374151"/>
          <w:sz w:val="24"/>
          <w:szCs w:val="24"/>
        </w:rPr>
      </w:pPr>
    </w:p>
    <w:p w14:paraId="78A86AF2" w14:textId="1F8898D9" w:rsidR="05725794" w:rsidRDefault="05725794" w:rsidP="5F9CF0E4">
      <w:pPr>
        <w:pStyle w:val="ListParagraph"/>
        <w:numPr>
          <w:ilvl w:val="0"/>
          <w:numId w:val="63"/>
        </w:numPr>
        <w:bidi w:val="0"/>
        <w:spacing w:after="0"/>
        <w:rPr>
          <w:rFonts w:ascii="Times New Roman" w:eastAsia="Times New Roman" w:hAnsi="Times New Roman" w:cs="Times New Roman"/>
          <w:color w:val="374151"/>
          <w:sz w:val="24"/>
          <w:szCs w:val="24"/>
        </w:rPr>
      </w:pPr>
      <w:proofErr w:type="spellStart"/>
      <w:r w:rsidRPr="5F9CF0E4">
        <w:rPr>
          <w:rFonts w:ascii="Times New Roman" w:eastAsia="Times New Roman" w:hAnsi="Times New Roman" w:cs="Times New Roman"/>
          <w:color w:val="374151"/>
          <w:sz w:val="24"/>
          <w:szCs w:val="24"/>
        </w:rPr>
        <w:t>NotificationSystem</w:t>
      </w:r>
      <w:proofErr w:type="spellEnd"/>
      <w:r w:rsidRPr="5F9CF0E4">
        <w:rPr>
          <w:rFonts w:ascii="Times New Roman" w:eastAsia="Times New Roman" w:hAnsi="Times New Roman" w:cs="Times New Roman"/>
          <w:color w:val="374151"/>
          <w:sz w:val="24"/>
          <w:szCs w:val="24"/>
        </w:rPr>
        <w:t xml:space="preserve"> Class:</w:t>
      </w:r>
    </w:p>
    <w:p w14:paraId="2CA793C5" w14:textId="33ED4222"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Description: Manages the sending and processing of notifications.</w:t>
      </w:r>
    </w:p>
    <w:p w14:paraId="6ED82C78" w14:textId="7DB312BD"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Methods:</w:t>
      </w:r>
    </w:p>
    <w:p w14:paraId="6C36E05D" w14:textId="0EF416BE"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r w:rsidRPr="5D79C356">
        <w:rPr>
          <w:rFonts w:ascii="Consolas" w:eastAsia="Consolas" w:hAnsi="Consolas" w:cs="Consolas"/>
          <w:b/>
          <w:bCs/>
          <w:color w:val="374151"/>
          <w:sz w:val="24"/>
          <w:szCs w:val="24"/>
        </w:rPr>
        <w:t>sendNotification</w:t>
      </w:r>
      <w:proofErr w:type="spellEnd"/>
      <w:r w:rsidRPr="5D79C356">
        <w:rPr>
          <w:rFonts w:ascii="Consolas" w:eastAsia="Consolas" w:hAnsi="Consolas" w:cs="Consolas"/>
          <w:b/>
          <w:bCs/>
          <w:color w:val="374151"/>
          <w:sz w:val="24"/>
          <w:szCs w:val="24"/>
        </w:rPr>
        <w:t>(notification)</w:t>
      </w:r>
      <w:r w:rsidRPr="5D79C356">
        <w:rPr>
          <w:rFonts w:ascii="Times New Roman" w:eastAsia="Times New Roman" w:hAnsi="Times New Roman" w:cs="Times New Roman"/>
          <w:color w:val="374151"/>
          <w:sz w:val="24"/>
          <w:szCs w:val="24"/>
        </w:rPr>
        <w:t>: Sends the specified notification to the recipients through the configured channels.</w:t>
      </w:r>
    </w:p>
    <w:p w14:paraId="630F9E26" w14:textId="5E0E6974"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proofErr w:type="gramStart"/>
      <w:r w:rsidRPr="5D79C356">
        <w:rPr>
          <w:rFonts w:ascii="Consolas" w:eastAsia="Consolas" w:hAnsi="Consolas" w:cs="Consolas"/>
          <w:b/>
          <w:bCs/>
          <w:color w:val="374151"/>
          <w:sz w:val="24"/>
          <w:szCs w:val="24"/>
        </w:rPr>
        <w:t>updateSettings</w:t>
      </w:r>
      <w:proofErr w:type="spellEnd"/>
      <w:r w:rsidRPr="5D79C356">
        <w:rPr>
          <w:rFonts w:ascii="Consolas" w:eastAsia="Consolas" w:hAnsi="Consolas" w:cs="Consolas"/>
          <w:b/>
          <w:bCs/>
          <w:color w:val="374151"/>
          <w:sz w:val="24"/>
          <w:szCs w:val="24"/>
        </w:rPr>
        <w:t>(</w:t>
      </w:r>
      <w:proofErr w:type="gramEnd"/>
      <w:r w:rsidRPr="5D79C356">
        <w:rPr>
          <w:rFonts w:ascii="Consolas" w:eastAsia="Consolas" w:hAnsi="Consolas" w:cs="Consolas"/>
          <w:b/>
          <w:bCs/>
          <w:color w:val="374151"/>
          <w:sz w:val="24"/>
          <w:szCs w:val="24"/>
        </w:rPr>
        <w:t xml:space="preserve">user, </w:t>
      </w:r>
      <w:proofErr w:type="spellStart"/>
      <w:r w:rsidRPr="5D79C356">
        <w:rPr>
          <w:rFonts w:ascii="Consolas" w:eastAsia="Consolas" w:hAnsi="Consolas" w:cs="Consolas"/>
          <w:b/>
          <w:bCs/>
          <w:color w:val="374151"/>
          <w:sz w:val="24"/>
          <w:szCs w:val="24"/>
        </w:rPr>
        <w:t>newPreferences</w:t>
      </w:r>
      <w:proofErr w:type="spell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Updates the notification preferences of a user.</w:t>
      </w:r>
    </w:p>
    <w:p w14:paraId="5110E4AE" w14:textId="3EB8BE04"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r w:rsidRPr="5D79C356">
        <w:rPr>
          <w:rFonts w:ascii="Consolas" w:eastAsia="Consolas" w:hAnsi="Consolas" w:cs="Consolas"/>
          <w:b/>
          <w:bCs/>
          <w:color w:val="374151"/>
          <w:sz w:val="24"/>
          <w:szCs w:val="24"/>
        </w:rPr>
        <w:t>retrieveHistory</w:t>
      </w:r>
      <w:proofErr w:type="spellEnd"/>
      <w:r w:rsidRPr="5D79C356">
        <w:rPr>
          <w:rFonts w:ascii="Consolas" w:eastAsia="Consolas" w:hAnsi="Consolas" w:cs="Consolas"/>
          <w:b/>
          <w:bCs/>
          <w:color w:val="374151"/>
          <w:sz w:val="24"/>
          <w:szCs w:val="24"/>
        </w:rPr>
        <w:t>(user)</w:t>
      </w:r>
      <w:r w:rsidRPr="5D79C356">
        <w:rPr>
          <w:rFonts w:ascii="Times New Roman" w:eastAsia="Times New Roman" w:hAnsi="Times New Roman" w:cs="Times New Roman"/>
          <w:color w:val="374151"/>
          <w:sz w:val="24"/>
          <w:szCs w:val="24"/>
        </w:rPr>
        <w:t>: Retrieves the notification history for a user.</w:t>
      </w:r>
    </w:p>
    <w:p w14:paraId="6BA63D2A" w14:textId="4C701275" w:rsidR="05725794" w:rsidRDefault="05725794" w:rsidP="5D79C356">
      <w:pPr>
        <w:pStyle w:val="ListParagraph"/>
        <w:numPr>
          <w:ilvl w:val="0"/>
          <w:numId w:val="60"/>
        </w:numPr>
        <w:bidi w:val="0"/>
        <w:spacing w:after="0"/>
        <w:rPr>
          <w:rFonts w:ascii="Times New Roman" w:eastAsia="Times New Roman" w:hAnsi="Times New Roman" w:cs="Times New Roman"/>
          <w:color w:val="374151"/>
          <w:sz w:val="24"/>
          <w:szCs w:val="24"/>
        </w:rPr>
      </w:pPr>
      <w:r w:rsidRPr="36A732F8">
        <w:rPr>
          <w:rFonts w:ascii="Times New Roman" w:eastAsia="Times New Roman" w:hAnsi="Times New Roman" w:cs="Times New Roman"/>
          <w:color w:val="374151"/>
          <w:sz w:val="24"/>
          <w:szCs w:val="24"/>
        </w:rPr>
        <w:t>Channel Class:</w:t>
      </w:r>
    </w:p>
    <w:p w14:paraId="1438ED54" w14:textId="09645CE3"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Description: Represents a communication channel through which notifications can be sent.</w:t>
      </w:r>
    </w:p>
    <w:p w14:paraId="2FE04626" w14:textId="45C4CA21"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Attributes:</w:t>
      </w:r>
    </w:p>
    <w:p w14:paraId="251AD054" w14:textId="629646BA"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id</w:t>
      </w:r>
      <w:r w:rsidRPr="5D79C356">
        <w:rPr>
          <w:rFonts w:ascii="Times New Roman" w:eastAsia="Times New Roman" w:hAnsi="Times New Roman" w:cs="Times New Roman"/>
          <w:color w:val="374151"/>
          <w:sz w:val="24"/>
          <w:szCs w:val="24"/>
        </w:rPr>
        <w:t>: Unique identifier for the channel.</w:t>
      </w:r>
    </w:p>
    <w:p w14:paraId="006E78A6" w14:textId="38D46A98"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name</w:t>
      </w:r>
      <w:r w:rsidRPr="5D79C356">
        <w:rPr>
          <w:rFonts w:ascii="Times New Roman" w:eastAsia="Times New Roman" w:hAnsi="Times New Roman" w:cs="Times New Roman"/>
          <w:color w:val="374151"/>
          <w:sz w:val="24"/>
          <w:szCs w:val="24"/>
        </w:rPr>
        <w:t>: Name or identifier of the channel.</w:t>
      </w:r>
    </w:p>
    <w:p w14:paraId="6E8196AB" w14:textId="3402C8FA"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Methods:</w:t>
      </w:r>
    </w:p>
    <w:p w14:paraId="2700A9D1" w14:textId="71CC6DEE"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proofErr w:type="gramStart"/>
      <w:r w:rsidRPr="5D79C356">
        <w:rPr>
          <w:rFonts w:ascii="Consolas" w:eastAsia="Consolas" w:hAnsi="Consolas" w:cs="Consolas"/>
          <w:b/>
          <w:bCs/>
          <w:color w:val="374151"/>
          <w:sz w:val="24"/>
          <w:szCs w:val="24"/>
        </w:rPr>
        <w:t>getName</w:t>
      </w:r>
      <w:proofErr w:type="spellEnd"/>
      <w:r w:rsidRPr="5D79C356">
        <w:rPr>
          <w:rFonts w:ascii="Consolas" w:eastAsia="Consolas" w:hAnsi="Consolas" w:cs="Consolas"/>
          <w:b/>
          <w:bCs/>
          <w:color w:val="374151"/>
          <w:sz w:val="24"/>
          <w:szCs w:val="24"/>
        </w:rPr>
        <w:t>(</w:t>
      </w:r>
      <w:proofErr w:type="gram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Retrieves the name or identifier of the channel.</w:t>
      </w:r>
    </w:p>
    <w:p w14:paraId="69E26598" w14:textId="0244E0FD" w:rsidR="05725794" w:rsidRDefault="05725794" w:rsidP="5D79C356">
      <w:pPr>
        <w:pStyle w:val="ListParagraph"/>
        <w:numPr>
          <w:ilvl w:val="0"/>
          <w:numId w:val="60"/>
        </w:numPr>
        <w:bidi w:val="0"/>
        <w:spacing w:after="0"/>
        <w:rPr>
          <w:rFonts w:ascii="Times New Roman" w:eastAsia="Times New Roman" w:hAnsi="Times New Roman" w:cs="Times New Roman"/>
          <w:color w:val="374151"/>
          <w:sz w:val="24"/>
          <w:szCs w:val="24"/>
        </w:rPr>
      </w:pPr>
      <w:proofErr w:type="spellStart"/>
      <w:r w:rsidRPr="36A732F8">
        <w:rPr>
          <w:rFonts w:ascii="Times New Roman" w:eastAsia="Times New Roman" w:hAnsi="Times New Roman" w:cs="Times New Roman"/>
          <w:color w:val="374151"/>
          <w:sz w:val="24"/>
          <w:szCs w:val="24"/>
        </w:rPr>
        <w:t>RecipientGroup</w:t>
      </w:r>
      <w:proofErr w:type="spellEnd"/>
      <w:r w:rsidRPr="36A732F8">
        <w:rPr>
          <w:rFonts w:ascii="Times New Roman" w:eastAsia="Times New Roman" w:hAnsi="Times New Roman" w:cs="Times New Roman"/>
          <w:color w:val="374151"/>
          <w:sz w:val="24"/>
          <w:szCs w:val="24"/>
        </w:rPr>
        <w:t xml:space="preserve"> Class:</w:t>
      </w:r>
    </w:p>
    <w:p w14:paraId="452682B5" w14:textId="424DC994"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Description: Represents a group of users who will receive a notification.</w:t>
      </w:r>
    </w:p>
    <w:p w14:paraId="468E91C4" w14:textId="218A9829"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Attributes:</w:t>
      </w:r>
    </w:p>
    <w:p w14:paraId="411DF147" w14:textId="351B1742"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id</w:t>
      </w:r>
      <w:r w:rsidRPr="5D79C356">
        <w:rPr>
          <w:rFonts w:ascii="Times New Roman" w:eastAsia="Times New Roman" w:hAnsi="Times New Roman" w:cs="Times New Roman"/>
          <w:color w:val="374151"/>
          <w:sz w:val="24"/>
          <w:szCs w:val="24"/>
        </w:rPr>
        <w:t>: Unique identifier for the recipient group.</w:t>
      </w:r>
    </w:p>
    <w:p w14:paraId="481316C2" w14:textId="6D58D0A4"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t>name</w:t>
      </w:r>
      <w:r w:rsidRPr="5D79C356">
        <w:rPr>
          <w:rFonts w:ascii="Times New Roman" w:eastAsia="Times New Roman" w:hAnsi="Times New Roman" w:cs="Times New Roman"/>
          <w:color w:val="374151"/>
          <w:sz w:val="24"/>
          <w:szCs w:val="24"/>
        </w:rPr>
        <w:t>: Name or identifier of the recipient group.</w:t>
      </w:r>
    </w:p>
    <w:p w14:paraId="4EEAC0D1" w14:textId="4D3971C6"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r w:rsidRPr="5D79C356">
        <w:rPr>
          <w:rFonts w:ascii="Consolas" w:eastAsia="Consolas" w:hAnsi="Consolas" w:cs="Consolas"/>
          <w:b/>
          <w:bCs/>
          <w:color w:val="374151"/>
          <w:sz w:val="24"/>
          <w:szCs w:val="24"/>
        </w:rPr>
        <w:lastRenderedPageBreak/>
        <w:t>members</w:t>
      </w:r>
      <w:r w:rsidRPr="5D79C356">
        <w:rPr>
          <w:rFonts w:ascii="Times New Roman" w:eastAsia="Times New Roman" w:hAnsi="Times New Roman" w:cs="Times New Roman"/>
          <w:color w:val="374151"/>
          <w:sz w:val="24"/>
          <w:szCs w:val="24"/>
        </w:rPr>
        <w:t>: List of users who are members of the group.</w:t>
      </w:r>
    </w:p>
    <w:p w14:paraId="7C1FE52A" w14:textId="1FD59F43" w:rsidR="05725794" w:rsidRDefault="05725794" w:rsidP="5D79C356">
      <w:pPr>
        <w:pStyle w:val="ListParagraph"/>
        <w:numPr>
          <w:ilvl w:val="0"/>
          <w:numId w:val="43"/>
        </w:numPr>
        <w:bidi w:val="0"/>
        <w:spacing w:after="0"/>
        <w:rPr>
          <w:rFonts w:ascii="Times New Roman" w:eastAsia="Times New Roman" w:hAnsi="Times New Roman" w:cs="Times New Roman"/>
          <w:color w:val="374151"/>
          <w:sz w:val="24"/>
          <w:szCs w:val="24"/>
        </w:rPr>
      </w:pPr>
      <w:r w:rsidRPr="5D79C356">
        <w:rPr>
          <w:rFonts w:ascii="Times New Roman" w:eastAsia="Times New Roman" w:hAnsi="Times New Roman" w:cs="Times New Roman"/>
          <w:color w:val="374151"/>
          <w:sz w:val="24"/>
          <w:szCs w:val="24"/>
        </w:rPr>
        <w:t>Methods:</w:t>
      </w:r>
    </w:p>
    <w:p w14:paraId="007DDE77" w14:textId="5E34ECAE"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proofErr w:type="gramStart"/>
      <w:r w:rsidRPr="5D79C356">
        <w:rPr>
          <w:rFonts w:ascii="Consolas" w:eastAsia="Consolas" w:hAnsi="Consolas" w:cs="Consolas"/>
          <w:b/>
          <w:bCs/>
          <w:color w:val="374151"/>
          <w:sz w:val="24"/>
          <w:szCs w:val="24"/>
        </w:rPr>
        <w:t>getName</w:t>
      </w:r>
      <w:proofErr w:type="spellEnd"/>
      <w:r w:rsidRPr="5D79C356">
        <w:rPr>
          <w:rFonts w:ascii="Consolas" w:eastAsia="Consolas" w:hAnsi="Consolas" w:cs="Consolas"/>
          <w:b/>
          <w:bCs/>
          <w:color w:val="374151"/>
          <w:sz w:val="24"/>
          <w:szCs w:val="24"/>
        </w:rPr>
        <w:t>(</w:t>
      </w:r>
      <w:proofErr w:type="gram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Retrieves the name or identifier of the recipient group.</w:t>
      </w:r>
    </w:p>
    <w:p w14:paraId="1E091E4D" w14:textId="2ADD2229" w:rsidR="05725794" w:rsidRDefault="05725794" w:rsidP="5D79C356">
      <w:pPr>
        <w:pStyle w:val="ListParagraph"/>
        <w:numPr>
          <w:ilvl w:val="1"/>
          <w:numId w:val="43"/>
        </w:numPr>
        <w:bidi w:val="0"/>
        <w:spacing w:after="0"/>
        <w:rPr>
          <w:rFonts w:ascii="Times New Roman" w:eastAsia="Times New Roman" w:hAnsi="Times New Roman" w:cs="Times New Roman"/>
          <w:color w:val="374151"/>
          <w:sz w:val="24"/>
          <w:szCs w:val="24"/>
        </w:rPr>
      </w:pPr>
      <w:proofErr w:type="spellStart"/>
      <w:proofErr w:type="gramStart"/>
      <w:r w:rsidRPr="5D79C356">
        <w:rPr>
          <w:rFonts w:ascii="Consolas" w:eastAsia="Consolas" w:hAnsi="Consolas" w:cs="Consolas"/>
          <w:b/>
          <w:bCs/>
          <w:color w:val="374151"/>
          <w:sz w:val="24"/>
          <w:szCs w:val="24"/>
        </w:rPr>
        <w:t>getMembers</w:t>
      </w:r>
      <w:proofErr w:type="spellEnd"/>
      <w:r w:rsidRPr="5D79C356">
        <w:rPr>
          <w:rFonts w:ascii="Consolas" w:eastAsia="Consolas" w:hAnsi="Consolas" w:cs="Consolas"/>
          <w:b/>
          <w:bCs/>
          <w:color w:val="374151"/>
          <w:sz w:val="24"/>
          <w:szCs w:val="24"/>
        </w:rPr>
        <w:t>(</w:t>
      </w:r>
      <w:proofErr w:type="gramEnd"/>
      <w:r w:rsidRPr="5D79C356">
        <w:rPr>
          <w:rFonts w:ascii="Consolas" w:eastAsia="Consolas" w:hAnsi="Consolas" w:cs="Consolas"/>
          <w:b/>
          <w:bCs/>
          <w:color w:val="374151"/>
          <w:sz w:val="24"/>
          <w:szCs w:val="24"/>
        </w:rPr>
        <w:t>)</w:t>
      </w:r>
      <w:r w:rsidRPr="5D79C356">
        <w:rPr>
          <w:rFonts w:ascii="Times New Roman" w:eastAsia="Times New Roman" w:hAnsi="Times New Roman" w:cs="Times New Roman"/>
          <w:color w:val="374151"/>
          <w:sz w:val="24"/>
          <w:szCs w:val="24"/>
        </w:rPr>
        <w:t>: Retrieves the list of users who are members of the group.</w:t>
      </w:r>
    </w:p>
    <w:p w14:paraId="1705839D" w14:textId="3B8621BB" w:rsidR="00AD86FD" w:rsidRDefault="00AD86FD" w:rsidP="3026388D">
      <w:pPr>
        <w:tabs>
          <w:tab w:val="left" w:pos="3866"/>
        </w:tabs>
        <w:bidi w:val="0"/>
        <w:spacing w:after="60"/>
        <w:rPr>
          <w:rFonts w:asciiTheme="majorBidi" w:hAnsiTheme="majorBidi" w:cstheme="majorBidi"/>
          <w:b/>
          <w:bCs/>
          <w:sz w:val="24"/>
          <w:szCs w:val="24"/>
        </w:rPr>
      </w:pPr>
    </w:p>
    <w:p w14:paraId="0334B13B" w14:textId="4F9E4F20" w:rsidR="3026388D" w:rsidRDefault="3026388D" w:rsidP="3026388D">
      <w:pPr>
        <w:tabs>
          <w:tab w:val="left" w:pos="3866"/>
        </w:tabs>
        <w:bidi w:val="0"/>
        <w:spacing w:after="60"/>
        <w:jc w:val="center"/>
        <w:rPr>
          <w:rFonts w:asciiTheme="majorBidi" w:hAnsiTheme="majorBidi" w:cstheme="majorBidi"/>
          <w:b/>
          <w:bCs/>
          <w:sz w:val="24"/>
          <w:szCs w:val="24"/>
        </w:rPr>
      </w:pPr>
    </w:p>
    <w:p w14:paraId="6ECD9A0B" w14:textId="2D756842" w:rsidR="2937B880" w:rsidDel="000000D7" w:rsidRDefault="2937B880" w:rsidP="2937B880">
      <w:pPr>
        <w:tabs>
          <w:tab w:val="left" w:pos="3866"/>
        </w:tabs>
        <w:bidi w:val="0"/>
        <w:spacing w:after="60"/>
        <w:jc w:val="center"/>
        <w:rPr>
          <w:del w:id="50" w:author="נטליה לוי" w:date="2023-06-22T11:14:00Z"/>
          <w:rFonts w:asciiTheme="majorBidi" w:hAnsiTheme="majorBidi" w:cstheme="majorBidi"/>
          <w:b/>
          <w:bCs/>
          <w:sz w:val="24"/>
          <w:szCs w:val="24"/>
        </w:rPr>
      </w:pPr>
    </w:p>
    <w:p w14:paraId="10A0E45B" w14:textId="2C106DCD" w:rsidR="2937B880" w:rsidDel="000000D7" w:rsidRDefault="2937B880" w:rsidP="000000D7">
      <w:pPr>
        <w:tabs>
          <w:tab w:val="left" w:pos="3866"/>
        </w:tabs>
        <w:bidi w:val="0"/>
        <w:spacing w:after="60"/>
        <w:rPr>
          <w:del w:id="51" w:author="נטליה לוי" w:date="2023-06-22T11:14:00Z"/>
          <w:rFonts w:asciiTheme="majorBidi" w:hAnsiTheme="majorBidi" w:cstheme="majorBidi"/>
          <w:b/>
          <w:bCs/>
          <w:sz w:val="24"/>
          <w:szCs w:val="24"/>
        </w:rPr>
        <w:pPrChange w:id="52" w:author="נטליה לוי" w:date="2023-06-22T11:14:00Z">
          <w:pPr>
            <w:tabs>
              <w:tab w:val="left" w:pos="3866"/>
            </w:tabs>
            <w:bidi w:val="0"/>
            <w:spacing w:after="60"/>
            <w:jc w:val="center"/>
          </w:pPr>
        </w:pPrChange>
      </w:pPr>
    </w:p>
    <w:p w14:paraId="6F838E23" w14:textId="3012BACA" w:rsidR="2937B880" w:rsidDel="000000D7" w:rsidRDefault="2937B880" w:rsidP="000000D7">
      <w:pPr>
        <w:tabs>
          <w:tab w:val="left" w:pos="3866"/>
        </w:tabs>
        <w:bidi w:val="0"/>
        <w:spacing w:after="60"/>
        <w:rPr>
          <w:del w:id="53" w:author="נטליה לוי" w:date="2023-06-22T11:14:00Z"/>
          <w:rFonts w:asciiTheme="majorBidi" w:hAnsiTheme="majorBidi" w:cstheme="majorBidi"/>
          <w:b/>
          <w:bCs/>
          <w:sz w:val="24"/>
          <w:szCs w:val="24"/>
        </w:rPr>
        <w:pPrChange w:id="54" w:author="נטליה לוי" w:date="2023-06-22T11:14:00Z">
          <w:pPr>
            <w:tabs>
              <w:tab w:val="left" w:pos="3866"/>
            </w:tabs>
            <w:bidi w:val="0"/>
            <w:spacing w:after="60"/>
            <w:jc w:val="center"/>
          </w:pPr>
        </w:pPrChange>
      </w:pPr>
    </w:p>
    <w:p w14:paraId="04AE07E6" w14:textId="33A40FF6" w:rsidR="2937B880" w:rsidDel="000000D7" w:rsidRDefault="2937B880" w:rsidP="000000D7">
      <w:pPr>
        <w:tabs>
          <w:tab w:val="left" w:pos="3866"/>
        </w:tabs>
        <w:bidi w:val="0"/>
        <w:spacing w:after="60"/>
        <w:rPr>
          <w:del w:id="55" w:author="נטליה לוי" w:date="2023-06-22T11:14:00Z"/>
          <w:rFonts w:asciiTheme="majorBidi" w:hAnsiTheme="majorBidi" w:cstheme="majorBidi"/>
          <w:b/>
          <w:bCs/>
          <w:sz w:val="24"/>
          <w:szCs w:val="24"/>
        </w:rPr>
        <w:pPrChange w:id="56" w:author="נטליה לוי" w:date="2023-06-22T11:14:00Z">
          <w:pPr>
            <w:tabs>
              <w:tab w:val="left" w:pos="3866"/>
            </w:tabs>
            <w:bidi w:val="0"/>
            <w:spacing w:after="60"/>
            <w:jc w:val="center"/>
          </w:pPr>
        </w:pPrChange>
      </w:pPr>
    </w:p>
    <w:p w14:paraId="09AFCCA7" w14:textId="68BCC212" w:rsidR="2937B880" w:rsidDel="000000D7" w:rsidRDefault="2937B880" w:rsidP="000000D7">
      <w:pPr>
        <w:tabs>
          <w:tab w:val="left" w:pos="3866"/>
        </w:tabs>
        <w:bidi w:val="0"/>
        <w:spacing w:after="60"/>
        <w:rPr>
          <w:del w:id="57" w:author="נטליה לוי" w:date="2023-06-22T11:14:00Z"/>
          <w:rFonts w:asciiTheme="majorBidi" w:hAnsiTheme="majorBidi" w:cstheme="majorBidi"/>
          <w:b/>
          <w:bCs/>
          <w:sz w:val="24"/>
          <w:szCs w:val="24"/>
        </w:rPr>
        <w:pPrChange w:id="58" w:author="נטליה לוי" w:date="2023-06-22T11:14:00Z">
          <w:pPr>
            <w:tabs>
              <w:tab w:val="left" w:pos="3866"/>
            </w:tabs>
            <w:bidi w:val="0"/>
            <w:spacing w:after="60"/>
            <w:jc w:val="center"/>
          </w:pPr>
        </w:pPrChange>
      </w:pPr>
    </w:p>
    <w:p w14:paraId="7463C2E9" w14:textId="2B1E99DC" w:rsidR="2937B880" w:rsidDel="000000D7" w:rsidRDefault="2937B880" w:rsidP="000000D7">
      <w:pPr>
        <w:tabs>
          <w:tab w:val="left" w:pos="3866"/>
        </w:tabs>
        <w:bidi w:val="0"/>
        <w:spacing w:after="60"/>
        <w:rPr>
          <w:del w:id="59" w:author="נטליה לוי" w:date="2023-06-22T11:14:00Z"/>
          <w:rFonts w:asciiTheme="majorBidi" w:hAnsiTheme="majorBidi" w:cstheme="majorBidi"/>
          <w:b/>
          <w:bCs/>
          <w:sz w:val="24"/>
          <w:szCs w:val="24"/>
        </w:rPr>
        <w:pPrChange w:id="60" w:author="נטליה לוי" w:date="2023-06-22T11:14:00Z">
          <w:pPr>
            <w:tabs>
              <w:tab w:val="left" w:pos="3866"/>
            </w:tabs>
            <w:bidi w:val="0"/>
            <w:spacing w:after="60"/>
            <w:jc w:val="center"/>
          </w:pPr>
        </w:pPrChange>
      </w:pPr>
    </w:p>
    <w:p w14:paraId="7C5B22DF" w14:textId="3E1A3801" w:rsidR="2937B880" w:rsidDel="000000D7" w:rsidRDefault="2937B880" w:rsidP="000000D7">
      <w:pPr>
        <w:tabs>
          <w:tab w:val="left" w:pos="3866"/>
        </w:tabs>
        <w:bidi w:val="0"/>
        <w:spacing w:after="60"/>
        <w:rPr>
          <w:del w:id="61" w:author="נטליה לוי" w:date="2023-06-22T11:14:00Z"/>
          <w:rFonts w:asciiTheme="majorBidi" w:hAnsiTheme="majorBidi" w:cstheme="majorBidi"/>
          <w:b/>
          <w:bCs/>
          <w:sz w:val="24"/>
          <w:szCs w:val="24"/>
        </w:rPr>
        <w:pPrChange w:id="62" w:author="נטליה לוי" w:date="2023-06-22T11:14:00Z">
          <w:pPr>
            <w:tabs>
              <w:tab w:val="left" w:pos="3866"/>
            </w:tabs>
            <w:bidi w:val="0"/>
            <w:spacing w:after="60"/>
            <w:jc w:val="center"/>
          </w:pPr>
        </w:pPrChange>
      </w:pPr>
    </w:p>
    <w:p w14:paraId="3D5F1979" w14:textId="61E4F2E6" w:rsidR="2937B880" w:rsidDel="000000D7" w:rsidRDefault="2937B880" w:rsidP="000000D7">
      <w:pPr>
        <w:tabs>
          <w:tab w:val="left" w:pos="3866"/>
        </w:tabs>
        <w:bidi w:val="0"/>
        <w:spacing w:after="60"/>
        <w:rPr>
          <w:del w:id="63" w:author="נטליה לוי" w:date="2023-06-22T11:14:00Z"/>
          <w:rFonts w:asciiTheme="majorBidi" w:hAnsiTheme="majorBidi" w:cstheme="majorBidi"/>
          <w:b/>
          <w:bCs/>
          <w:sz w:val="24"/>
          <w:szCs w:val="24"/>
        </w:rPr>
        <w:pPrChange w:id="64" w:author="נטליה לוי" w:date="2023-06-22T11:14:00Z">
          <w:pPr>
            <w:tabs>
              <w:tab w:val="left" w:pos="3866"/>
            </w:tabs>
            <w:bidi w:val="0"/>
            <w:spacing w:after="60"/>
            <w:jc w:val="center"/>
          </w:pPr>
        </w:pPrChange>
      </w:pPr>
    </w:p>
    <w:p w14:paraId="0002A3F2" w14:textId="4ABFD1C4" w:rsidR="2937B880" w:rsidDel="000000D7" w:rsidRDefault="2937B880" w:rsidP="000000D7">
      <w:pPr>
        <w:tabs>
          <w:tab w:val="left" w:pos="3866"/>
        </w:tabs>
        <w:bidi w:val="0"/>
        <w:spacing w:after="60"/>
        <w:rPr>
          <w:del w:id="65" w:author="נטליה לוי" w:date="2023-06-22T11:14:00Z"/>
          <w:rFonts w:asciiTheme="majorBidi" w:hAnsiTheme="majorBidi" w:cstheme="majorBidi"/>
          <w:b/>
          <w:bCs/>
          <w:sz w:val="24"/>
          <w:szCs w:val="24"/>
        </w:rPr>
        <w:pPrChange w:id="66" w:author="נטליה לוי" w:date="2023-06-22T11:14:00Z">
          <w:pPr>
            <w:tabs>
              <w:tab w:val="left" w:pos="3866"/>
            </w:tabs>
            <w:bidi w:val="0"/>
            <w:spacing w:after="60"/>
            <w:jc w:val="center"/>
          </w:pPr>
        </w:pPrChange>
      </w:pPr>
    </w:p>
    <w:p w14:paraId="503405CD" w14:textId="4089E545" w:rsidR="2937B880" w:rsidDel="000000D7" w:rsidRDefault="2937B880" w:rsidP="000000D7">
      <w:pPr>
        <w:tabs>
          <w:tab w:val="left" w:pos="3866"/>
        </w:tabs>
        <w:bidi w:val="0"/>
        <w:spacing w:after="60"/>
        <w:rPr>
          <w:del w:id="67" w:author="נטליה לוי" w:date="2023-06-22T11:14:00Z"/>
          <w:rFonts w:asciiTheme="majorBidi" w:hAnsiTheme="majorBidi" w:cstheme="majorBidi"/>
          <w:b/>
          <w:bCs/>
          <w:sz w:val="24"/>
          <w:szCs w:val="24"/>
        </w:rPr>
        <w:pPrChange w:id="68" w:author="נטליה לוי" w:date="2023-06-22T11:14:00Z">
          <w:pPr>
            <w:tabs>
              <w:tab w:val="left" w:pos="3866"/>
            </w:tabs>
            <w:bidi w:val="0"/>
            <w:spacing w:after="60"/>
            <w:jc w:val="center"/>
          </w:pPr>
        </w:pPrChange>
      </w:pPr>
    </w:p>
    <w:p w14:paraId="53B9ABA9" w14:textId="3E10D728" w:rsidR="2937B880" w:rsidDel="000000D7" w:rsidRDefault="2937B880" w:rsidP="000000D7">
      <w:pPr>
        <w:tabs>
          <w:tab w:val="left" w:pos="3866"/>
        </w:tabs>
        <w:bidi w:val="0"/>
        <w:spacing w:after="60"/>
        <w:rPr>
          <w:del w:id="69" w:author="נטליה לוי" w:date="2023-06-22T11:14:00Z"/>
          <w:rFonts w:asciiTheme="majorBidi" w:hAnsiTheme="majorBidi" w:cstheme="majorBidi"/>
          <w:b/>
          <w:bCs/>
          <w:sz w:val="24"/>
          <w:szCs w:val="24"/>
        </w:rPr>
        <w:pPrChange w:id="70" w:author="נטליה לוי" w:date="2023-06-22T11:14:00Z">
          <w:pPr>
            <w:tabs>
              <w:tab w:val="left" w:pos="3866"/>
            </w:tabs>
            <w:bidi w:val="0"/>
            <w:spacing w:after="60"/>
            <w:jc w:val="center"/>
          </w:pPr>
        </w:pPrChange>
      </w:pPr>
    </w:p>
    <w:p w14:paraId="7A0811F3" w14:textId="30E726DA" w:rsidR="2937B880" w:rsidRDefault="2937B880" w:rsidP="000000D7">
      <w:pPr>
        <w:tabs>
          <w:tab w:val="left" w:pos="3866"/>
        </w:tabs>
        <w:bidi w:val="0"/>
        <w:spacing w:after="60"/>
        <w:rPr>
          <w:rFonts w:asciiTheme="majorBidi" w:hAnsiTheme="majorBidi" w:cstheme="majorBidi"/>
          <w:b/>
          <w:bCs/>
          <w:sz w:val="24"/>
          <w:szCs w:val="24"/>
        </w:rPr>
        <w:pPrChange w:id="71" w:author="נטליה לוי" w:date="2023-06-22T11:14:00Z">
          <w:pPr>
            <w:tabs>
              <w:tab w:val="left" w:pos="3866"/>
            </w:tabs>
            <w:bidi w:val="0"/>
            <w:spacing w:after="60"/>
            <w:jc w:val="center"/>
          </w:pPr>
        </w:pPrChange>
      </w:pPr>
    </w:p>
    <w:p w14:paraId="3D227B92" w14:textId="038D38FC" w:rsidR="2937B880" w:rsidRDefault="2937B880" w:rsidP="2937B880">
      <w:pPr>
        <w:tabs>
          <w:tab w:val="left" w:pos="3866"/>
        </w:tabs>
        <w:bidi w:val="0"/>
        <w:spacing w:after="60"/>
        <w:jc w:val="center"/>
        <w:rPr>
          <w:rFonts w:asciiTheme="majorBidi" w:hAnsiTheme="majorBidi" w:cstheme="majorBidi"/>
          <w:b/>
          <w:bCs/>
          <w:sz w:val="24"/>
          <w:szCs w:val="24"/>
        </w:rPr>
      </w:pPr>
    </w:p>
    <w:p w14:paraId="37049DB9" w14:textId="732812F8" w:rsidR="2D498EEE" w:rsidRDefault="2D498EEE" w:rsidP="2D498EEE">
      <w:pPr>
        <w:tabs>
          <w:tab w:val="left" w:pos="3866"/>
        </w:tabs>
        <w:bidi w:val="0"/>
        <w:spacing w:after="60"/>
        <w:jc w:val="center"/>
        <w:rPr>
          <w:rFonts w:asciiTheme="majorBidi" w:hAnsiTheme="majorBidi" w:cstheme="majorBidi"/>
          <w:b/>
          <w:bCs/>
          <w:sz w:val="24"/>
          <w:szCs w:val="24"/>
        </w:rPr>
      </w:pPr>
    </w:p>
    <w:p w14:paraId="7C8C479A" w14:textId="08C84825" w:rsidR="05725794" w:rsidRDefault="05725794" w:rsidP="48F50B50">
      <w:pPr>
        <w:tabs>
          <w:tab w:val="left" w:pos="3866"/>
        </w:tabs>
        <w:bidi w:val="0"/>
        <w:spacing w:after="60"/>
        <w:rPr>
          <w:rFonts w:asciiTheme="majorBidi" w:hAnsiTheme="majorBidi" w:cstheme="majorBidi"/>
          <w:b/>
          <w:bCs/>
          <w:sz w:val="24"/>
          <w:szCs w:val="24"/>
          <w:u w:val="single"/>
        </w:rPr>
      </w:pPr>
      <w:r w:rsidRPr="48F50B50">
        <w:rPr>
          <w:rFonts w:asciiTheme="majorBidi" w:hAnsiTheme="majorBidi" w:cstheme="majorBidi"/>
          <w:b/>
          <w:bCs/>
          <w:sz w:val="24"/>
          <w:szCs w:val="24"/>
          <w:u w:val="single"/>
        </w:rPr>
        <w:t>Activity Diagram:</w:t>
      </w:r>
    </w:p>
    <w:p w14:paraId="3478FFAC" w14:textId="3728D6E4" w:rsidR="6E56416A" w:rsidRDefault="5D3E5199" w:rsidP="6E56416A">
      <w:pPr>
        <w:tabs>
          <w:tab w:val="left" w:pos="3866"/>
        </w:tabs>
        <w:bidi w:val="0"/>
        <w:spacing w:after="60"/>
        <w:rPr>
          <w:rFonts w:asciiTheme="majorBidi" w:hAnsiTheme="majorBidi" w:cstheme="majorBidi"/>
          <w:b/>
          <w:bCs/>
          <w:sz w:val="24"/>
          <w:szCs w:val="24"/>
          <w:u w:val="single"/>
        </w:rPr>
      </w:pPr>
      <w:r w:rsidRPr="47820E66">
        <w:rPr>
          <w:rFonts w:asciiTheme="majorBidi" w:hAnsiTheme="majorBidi" w:cstheme="majorBidi"/>
          <w:b/>
          <w:bCs/>
          <w:sz w:val="24"/>
          <w:szCs w:val="24"/>
          <w:u w:val="single"/>
        </w:rPr>
        <w:t>Activity diagram</w:t>
      </w:r>
      <w:r w:rsidRPr="56DFB339">
        <w:rPr>
          <w:rFonts w:asciiTheme="majorBidi" w:hAnsiTheme="majorBidi" w:cstheme="majorBidi"/>
          <w:b/>
          <w:bCs/>
          <w:sz w:val="24"/>
          <w:szCs w:val="24"/>
          <w:u w:val="single"/>
        </w:rPr>
        <w:t xml:space="preserve"> between User </w:t>
      </w:r>
      <w:r w:rsidRPr="723CB78F">
        <w:rPr>
          <w:rFonts w:asciiTheme="majorBidi" w:hAnsiTheme="majorBidi" w:cstheme="majorBidi"/>
          <w:b/>
          <w:bCs/>
          <w:sz w:val="24"/>
          <w:szCs w:val="24"/>
          <w:u w:val="single"/>
        </w:rPr>
        <w:t xml:space="preserve">and </w:t>
      </w:r>
      <w:r w:rsidRPr="27929D6A">
        <w:rPr>
          <w:rFonts w:asciiTheme="majorBidi" w:hAnsiTheme="majorBidi" w:cstheme="majorBidi"/>
          <w:b/>
          <w:bCs/>
          <w:sz w:val="24"/>
          <w:szCs w:val="24"/>
          <w:u w:val="single"/>
        </w:rPr>
        <w:t>system.</w:t>
      </w:r>
    </w:p>
    <w:p w14:paraId="0CE7B319" w14:textId="313CCB1E" w:rsidR="3026388D" w:rsidRDefault="5D3E5199" w:rsidP="42CDB8F2">
      <w:pPr>
        <w:tabs>
          <w:tab w:val="left" w:pos="3866"/>
        </w:tabs>
        <w:bidi w:val="0"/>
        <w:spacing w:after="60"/>
      </w:pPr>
      <w:r>
        <w:rPr>
          <w:noProof/>
        </w:rPr>
        <w:lastRenderedPageBreak/>
        <w:drawing>
          <wp:inline distT="0" distB="0" distL="0" distR="0" wp14:anchorId="45C25F66" wp14:editId="7078137D">
            <wp:extent cx="6248400" cy="4229100"/>
            <wp:effectExtent l="0" t="0" r="0" b="0"/>
            <wp:docPr id="70343572" name="Picture 7034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248400" cy="4229100"/>
                    </a:xfrm>
                    <a:prstGeom prst="rect">
                      <a:avLst/>
                    </a:prstGeom>
                  </pic:spPr>
                </pic:pic>
              </a:graphicData>
            </a:graphic>
          </wp:inline>
        </w:drawing>
      </w:r>
    </w:p>
    <w:p w14:paraId="5507847D" w14:textId="01CAE597" w:rsidR="65DD340B" w:rsidRDefault="65DD340B" w:rsidP="40B86C3C">
      <w:pPr>
        <w:tabs>
          <w:tab w:val="left" w:pos="3866"/>
        </w:tabs>
        <w:bidi w:val="0"/>
        <w:spacing w:after="60"/>
        <w:rPr>
          <w:rFonts w:asciiTheme="majorBidi" w:hAnsiTheme="majorBidi" w:cstheme="majorBidi"/>
          <w:b/>
          <w:bCs/>
          <w:sz w:val="24"/>
          <w:szCs w:val="24"/>
          <w:u w:val="single"/>
        </w:rPr>
      </w:pPr>
      <w:r w:rsidRPr="40B86C3C">
        <w:rPr>
          <w:rFonts w:asciiTheme="majorBidi" w:hAnsiTheme="majorBidi" w:cstheme="majorBidi"/>
          <w:b/>
          <w:bCs/>
          <w:sz w:val="24"/>
          <w:szCs w:val="24"/>
          <w:u w:val="single"/>
        </w:rPr>
        <w:t xml:space="preserve">Activity diagram between </w:t>
      </w:r>
      <w:r w:rsidRPr="4A670937">
        <w:rPr>
          <w:rFonts w:asciiTheme="majorBidi" w:hAnsiTheme="majorBidi" w:cstheme="majorBidi"/>
          <w:b/>
          <w:bCs/>
          <w:sz w:val="24"/>
          <w:szCs w:val="24"/>
          <w:u w:val="single"/>
        </w:rPr>
        <w:t>Admin and</w:t>
      </w:r>
      <w:r w:rsidRPr="40B86C3C">
        <w:rPr>
          <w:rFonts w:asciiTheme="majorBidi" w:hAnsiTheme="majorBidi" w:cstheme="majorBidi"/>
          <w:b/>
          <w:bCs/>
          <w:sz w:val="24"/>
          <w:szCs w:val="24"/>
          <w:u w:val="single"/>
        </w:rPr>
        <w:t xml:space="preserve"> system.</w:t>
      </w:r>
    </w:p>
    <w:p w14:paraId="5B7110D5" w14:textId="19A59A06" w:rsidR="40B86C3C" w:rsidRDefault="65DD340B" w:rsidP="40B86C3C">
      <w:pPr>
        <w:tabs>
          <w:tab w:val="left" w:pos="3866"/>
        </w:tabs>
        <w:bidi w:val="0"/>
        <w:spacing w:after="60"/>
      </w:pPr>
      <w:r>
        <w:rPr>
          <w:noProof/>
        </w:rPr>
        <w:drawing>
          <wp:inline distT="0" distB="0" distL="0" distR="0" wp14:anchorId="2F8AD4B9" wp14:editId="47A81B7F">
            <wp:extent cx="6191250" cy="3086100"/>
            <wp:effectExtent l="0" t="0" r="0" b="0"/>
            <wp:docPr id="1816795943" name="Picture 181679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191250" cy="3086100"/>
                    </a:xfrm>
                    <a:prstGeom prst="rect">
                      <a:avLst/>
                    </a:prstGeom>
                  </pic:spPr>
                </pic:pic>
              </a:graphicData>
            </a:graphic>
          </wp:inline>
        </w:drawing>
      </w:r>
    </w:p>
    <w:p w14:paraId="6E16B8E1" w14:textId="5626DEBD" w:rsidR="74C0F9C1" w:rsidRDefault="74C0F9C1" w:rsidP="09015251">
      <w:pPr>
        <w:tabs>
          <w:tab w:val="left" w:pos="3866"/>
        </w:tabs>
        <w:bidi w:val="0"/>
        <w:spacing w:after="60"/>
        <w:rPr>
          <w:rFonts w:asciiTheme="majorBidi" w:hAnsiTheme="majorBidi" w:cstheme="majorBidi"/>
          <w:b/>
          <w:bCs/>
          <w:sz w:val="24"/>
          <w:szCs w:val="24"/>
          <w:rtl/>
        </w:rPr>
      </w:pPr>
    </w:p>
    <w:p w14:paraId="5B2BCBBD" w14:textId="77777777" w:rsidR="00D22EE7" w:rsidRDefault="00D22EE7" w:rsidP="00D22EE7">
      <w:pPr>
        <w:tabs>
          <w:tab w:val="left" w:pos="3866"/>
        </w:tabs>
        <w:bidi w:val="0"/>
        <w:spacing w:after="60"/>
        <w:rPr>
          <w:rFonts w:asciiTheme="majorBidi" w:hAnsiTheme="majorBidi" w:cstheme="majorBidi"/>
          <w:b/>
          <w:bCs/>
          <w:sz w:val="24"/>
          <w:szCs w:val="24"/>
          <w:rtl/>
        </w:rPr>
      </w:pPr>
    </w:p>
    <w:p w14:paraId="774E231B" w14:textId="77777777" w:rsidR="00D22EE7" w:rsidRDefault="00D22EE7" w:rsidP="00D22EE7">
      <w:pPr>
        <w:tabs>
          <w:tab w:val="left" w:pos="3866"/>
        </w:tabs>
        <w:bidi w:val="0"/>
        <w:spacing w:after="60"/>
        <w:rPr>
          <w:rFonts w:asciiTheme="majorBidi" w:hAnsiTheme="majorBidi" w:cstheme="majorBidi"/>
          <w:b/>
          <w:bCs/>
          <w:sz w:val="24"/>
          <w:szCs w:val="24"/>
          <w:rtl/>
        </w:rPr>
      </w:pPr>
    </w:p>
    <w:p w14:paraId="6F5CD13F" w14:textId="77777777" w:rsidR="00D22EE7" w:rsidRDefault="00D22EE7" w:rsidP="00D22EE7">
      <w:pPr>
        <w:tabs>
          <w:tab w:val="left" w:pos="3866"/>
        </w:tabs>
        <w:bidi w:val="0"/>
        <w:spacing w:after="60"/>
        <w:rPr>
          <w:rFonts w:asciiTheme="majorBidi" w:hAnsiTheme="majorBidi" w:cstheme="majorBidi"/>
          <w:b/>
          <w:bCs/>
          <w:sz w:val="24"/>
          <w:szCs w:val="24"/>
        </w:rPr>
      </w:pPr>
    </w:p>
    <w:p w14:paraId="09BEE6E1" w14:textId="367985E8" w:rsidR="0025453C" w:rsidRPr="00D22EE7" w:rsidRDefault="591FCCAD" w:rsidP="36A732F8">
      <w:pPr>
        <w:pStyle w:val="Heading1"/>
        <w:bidi w:val="0"/>
        <w:spacing w:before="40"/>
      </w:pPr>
      <w:r>
        <w:lastRenderedPageBreak/>
        <w:t>5.</w:t>
      </w:r>
      <w:r w:rsidR="00FC19B2">
        <w:t>Test</w:t>
      </w:r>
      <w:r w:rsidR="58E16630">
        <w:t>ing</w:t>
      </w:r>
    </w:p>
    <w:p w14:paraId="4DE9B45B" w14:textId="77777777" w:rsidR="001312F3" w:rsidRDefault="001312F3" w:rsidP="001312F3">
      <w:pPr>
        <w:tabs>
          <w:tab w:val="left" w:pos="3866"/>
        </w:tabs>
        <w:bidi w:val="0"/>
        <w:spacing w:after="60"/>
        <w:jc w:val="center"/>
        <w:rPr>
          <w:rFonts w:asciiTheme="majorBidi" w:hAnsiTheme="majorBidi" w:cstheme="majorBidi"/>
          <w:b/>
          <w:bCs/>
          <w:sz w:val="24"/>
          <w:szCs w:val="24"/>
        </w:rPr>
      </w:pPr>
    </w:p>
    <w:p w14:paraId="0C157C18" w14:textId="77777777" w:rsidR="00446AA1" w:rsidRDefault="00446AA1" w:rsidP="00446AA1">
      <w:pPr>
        <w:tabs>
          <w:tab w:val="left" w:pos="3866"/>
        </w:tabs>
        <w:bidi w:val="0"/>
        <w:spacing w:after="60"/>
        <w:rPr>
          <w:rFonts w:asciiTheme="majorBidi" w:hAnsiTheme="majorBidi" w:cstheme="majorBidi"/>
          <w:sz w:val="24"/>
          <w:szCs w:val="24"/>
        </w:rPr>
      </w:pPr>
    </w:p>
    <w:p w14:paraId="294646FE" w14:textId="41876C9B" w:rsidR="00B37970" w:rsidRDefault="074E48AF" w:rsidP="23E6CEF9">
      <w:pPr>
        <w:tabs>
          <w:tab w:val="left" w:pos="3866"/>
        </w:tabs>
        <w:bidi w:val="0"/>
        <w:spacing w:after="60"/>
        <w:jc w:val="center"/>
        <w:rPr>
          <w:rFonts w:ascii="Times New Roman" w:eastAsia="Times New Roman" w:hAnsi="Times New Roman" w:cs="Times New Roman"/>
          <w:sz w:val="24"/>
          <w:szCs w:val="24"/>
        </w:rPr>
      </w:pPr>
      <w:r w:rsidRPr="23E6CEF9">
        <w:rPr>
          <w:rFonts w:ascii="Times New Roman" w:eastAsia="Times New Roman" w:hAnsi="Times New Roman" w:cs="Times New Roman"/>
          <w:i/>
          <w:iCs/>
        </w:rPr>
        <w:t>Login and user registration</w:t>
      </w:r>
    </w:p>
    <w:tbl>
      <w:tblPr>
        <w:tblStyle w:val="GridTable6Colorful-Accent2"/>
        <w:tblW w:w="0" w:type="auto"/>
        <w:tblInd w:w="135" w:type="dxa"/>
        <w:tblLayout w:type="fixed"/>
        <w:tblLook w:val="04A0" w:firstRow="1" w:lastRow="0" w:firstColumn="1" w:lastColumn="0" w:noHBand="0" w:noVBand="1"/>
      </w:tblPr>
      <w:tblGrid>
        <w:gridCol w:w="840"/>
        <w:gridCol w:w="3660"/>
        <w:gridCol w:w="2700"/>
        <w:gridCol w:w="1790"/>
      </w:tblGrid>
      <w:tr w:rsidR="3F924B5B" w14:paraId="6626885A" w14:textId="77777777" w:rsidTr="36BAB2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1835C7A3" w14:textId="0A130BD3" w:rsidR="3F924B5B" w:rsidRDefault="3F924B5B" w:rsidP="3F924B5B">
            <w:pPr>
              <w:bidi w:val="0"/>
              <w:jc w:val="center"/>
            </w:pPr>
            <w:r w:rsidRPr="3F924B5B">
              <w:rPr>
                <w:rFonts w:ascii="Arial" w:eastAsia="Arial" w:hAnsi="Arial" w:cs="Arial"/>
                <w:color w:val="3476B1"/>
              </w:rPr>
              <w:t>Test#</w:t>
            </w:r>
          </w:p>
        </w:tc>
        <w:tc>
          <w:tcPr>
            <w:tcW w:w="3660"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12CF4AF8" w14:textId="5C70B291" w:rsidR="3F924B5B" w:rsidRDefault="3F924B5B" w:rsidP="3F924B5B">
            <w:pPr>
              <w:bidi w:val="0"/>
              <w:jc w:val="center"/>
              <w:cnfStyle w:val="100000000000" w:firstRow="1" w:lastRow="0" w:firstColumn="0" w:lastColumn="0" w:oddVBand="0" w:evenVBand="0" w:oddHBand="0" w:evenHBand="0" w:firstRowFirstColumn="0" w:firstRowLastColumn="0" w:lastRowFirstColumn="0" w:lastRowLastColumn="0"/>
            </w:pPr>
            <w:r w:rsidRPr="477841B1">
              <w:rPr>
                <w:rFonts w:ascii="Arial" w:eastAsia="Arial" w:hAnsi="Arial" w:cs="Arial"/>
                <w:color w:val="3476B1"/>
              </w:rPr>
              <w:t>Description</w:t>
            </w:r>
          </w:p>
        </w:tc>
        <w:tc>
          <w:tcPr>
            <w:tcW w:w="2700"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54103CC4" w14:textId="6D9431F8" w:rsidR="3F924B5B" w:rsidRDefault="3F924B5B" w:rsidP="3F924B5B">
            <w:pPr>
              <w:bidi w:val="0"/>
              <w:jc w:val="center"/>
              <w:cnfStyle w:val="100000000000" w:firstRow="1" w:lastRow="0" w:firstColumn="0" w:lastColumn="0" w:oddVBand="0" w:evenVBand="0" w:oddHBand="0" w:evenHBand="0" w:firstRowFirstColumn="0" w:firstRowLastColumn="0" w:lastRowFirstColumn="0" w:lastRowLastColumn="0"/>
            </w:pPr>
            <w:r w:rsidRPr="477841B1">
              <w:rPr>
                <w:rFonts w:ascii="Arial" w:eastAsia="Arial" w:hAnsi="Arial" w:cs="Arial"/>
                <w:color w:val="3476B1"/>
              </w:rPr>
              <w:t>Expected Result</w:t>
            </w:r>
          </w:p>
        </w:tc>
        <w:tc>
          <w:tcPr>
            <w:tcW w:w="1790"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46A40CF0" w14:textId="4402D96E" w:rsidR="3F924B5B" w:rsidRDefault="3F924B5B" w:rsidP="3F924B5B">
            <w:pPr>
              <w:bidi w:val="0"/>
              <w:jc w:val="center"/>
              <w:cnfStyle w:val="100000000000" w:firstRow="1" w:lastRow="0" w:firstColumn="0" w:lastColumn="0" w:oddVBand="0" w:evenVBand="0" w:oddHBand="0" w:evenHBand="0" w:firstRowFirstColumn="0" w:firstRowLastColumn="0" w:lastRowFirstColumn="0" w:lastRowLastColumn="0"/>
            </w:pPr>
            <w:r w:rsidRPr="477841B1">
              <w:rPr>
                <w:rFonts w:ascii="Arial" w:eastAsia="Arial" w:hAnsi="Arial" w:cs="Arial"/>
                <w:color w:val="3476B1"/>
              </w:rPr>
              <w:t>Pass/Fail</w:t>
            </w:r>
          </w:p>
        </w:tc>
      </w:tr>
      <w:tr w:rsidR="3F924B5B" w14:paraId="4103B61A" w14:textId="77777777" w:rsidTr="36BAB2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3786A2CB" w14:textId="71117DCD" w:rsidR="3F924B5B" w:rsidRDefault="3F924B5B" w:rsidP="3F924B5B">
            <w:pPr>
              <w:bidi w:val="0"/>
              <w:jc w:val="center"/>
            </w:pPr>
            <w:r w:rsidRPr="3F924B5B">
              <w:rPr>
                <w:rFonts w:ascii="Arial" w:eastAsia="Arial" w:hAnsi="Arial" w:cs="Arial"/>
                <w:color w:val="3476B1"/>
              </w:rPr>
              <w:t>1</w:t>
            </w:r>
          </w:p>
        </w:tc>
        <w:tc>
          <w:tcPr>
            <w:tcW w:w="3660"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2860D6E4" w14:textId="1097BE04"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 xml:space="preserve">Start </w:t>
            </w:r>
            <w:r w:rsidR="5B151947" w:rsidRPr="19833FD7">
              <w:rPr>
                <w:rFonts w:ascii="Arial" w:eastAsia="Arial" w:hAnsi="Arial" w:cs="Arial"/>
                <w:color w:val="3476B1"/>
              </w:rPr>
              <w:t>system</w:t>
            </w:r>
          </w:p>
        </w:tc>
        <w:tc>
          <w:tcPr>
            <w:tcW w:w="2700"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1F578F80" w14:textId="4FCCDF5A"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 xml:space="preserve">Main </w:t>
            </w:r>
            <w:r w:rsidR="52912F8A" w:rsidRPr="3BDF350B">
              <w:rPr>
                <w:rFonts w:ascii="Arial" w:eastAsia="Arial" w:hAnsi="Arial" w:cs="Arial"/>
                <w:color w:val="3476B1"/>
              </w:rPr>
              <w:t xml:space="preserve">system </w:t>
            </w:r>
            <w:r w:rsidR="52912F8A" w:rsidRPr="1CC1398D">
              <w:rPr>
                <w:rFonts w:ascii="Arial" w:eastAsia="Arial" w:hAnsi="Arial" w:cs="Arial"/>
                <w:color w:val="3476B1"/>
              </w:rPr>
              <w:t>page</w:t>
            </w:r>
            <w:r w:rsidRPr="3F924B5B">
              <w:rPr>
                <w:rFonts w:ascii="Arial" w:eastAsia="Arial" w:hAnsi="Arial" w:cs="Arial"/>
                <w:color w:val="3476B1"/>
              </w:rPr>
              <w:t xml:space="preserve"> opened</w:t>
            </w:r>
          </w:p>
        </w:tc>
        <w:tc>
          <w:tcPr>
            <w:tcW w:w="1790"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22303462" w14:textId="6F4399A7"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Pass</w:t>
            </w:r>
          </w:p>
        </w:tc>
      </w:tr>
      <w:tr w:rsidR="3F924B5B" w14:paraId="185EC07F" w14:textId="77777777" w:rsidTr="36BAB289">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0AF0E142" w14:textId="57F335B1" w:rsidR="3F924B5B" w:rsidRDefault="3F924B5B" w:rsidP="3F924B5B">
            <w:pPr>
              <w:bidi w:val="0"/>
              <w:jc w:val="center"/>
            </w:pPr>
            <w:r w:rsidRPr="3F924B5B">
              <w:rPr>
                <w:rFonts w:ascii="Arial" w:eastAsia="Arial" w:hAnsi="Arial" w:cs="Arial"/>
                <w:color w:val="3476B1"/>
              </w:rPr>
              <w:t>2</w:t>
            </w:r>
          </w:p>
        </w:tc>
        <w:tc>
          <w:tcPr>
            <w:tcW w:w="366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05887F4C" w14:textId="6AFA762E" w:rsidR="3F924B5B" w:rsidRDefault="3F924B5B" w:rsidP="3F924B5B">
            <w:pPr>
              <w:bidi w:val="0"/>
              <w:jc w:val="center"/>
              <w:cnfStyle w:val="000000000000" w:firstRow="0" w:lastRow="0" w:firstColumn="0" w:lastColumn="0" w:oddVBand="0" w:evenVBand="0" w:oddHBand="0" w:evenHBand="0" w:firstRowFirstColumn="0" w:firstRowLastColumn="0" w:lastRowFirstColumn="0" w:lastRowLastColumn="0"/>
            </w:pPr>
            <w:r w:rsidRPr="3F924B5B">
              <w:rPr>
                <w:rFonts w:ascii="Arial" w:eastAsia="Arial" w:hAnsi="Arial" w:cs="Arial"/>
                <w:color w:val="3476B1"/>
              </w:rPr>
              <w:t xml:space="preserve">Enter the correct </w:t>
            </w:r>
            <w:proofErr w:type="gramStart"/>
            <w:r w:rsidRPr="3F924B5B">
              <w:rPr>
                <w:rFonts w:ascii="Arial" w:eastAsia="Arial" w:hAnsi="Arial" w:cs="Arial"/>
                <w:color w:val="3476B1"/>
              </w:rPr>
              <w:t>user name</w:t>
            </w:r>
            <w:proofErr w:type="gramEnd"/>
            <w:r w:rsidRPr="3F924B5B">
              <w:rPr>
                <w:rFonts w:ascii="Arial" w:eastAsia="Arial" w:hAnsi="Arial" w:cs="Arial"/>
                <w:color w:val="3476B1"/>
              </w:rPr>
              <w:t xml:space="preserve"> and password. then click login button</w:t>
            </w:r>
          </w:p>
        </w:tc>
        <w:tc>
          <w:tcPr>
            <w:tcW w:w="270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66B2C918" w14:textId="688F7C5D" w:rsidR="3F924B5B" w:rsidRDefault="3F924B5B" w:rsidP="3F924B5B">
            <w:pPr>
              <w:bidi w:val="0"/>
              <w:jc w:val="center"/>
              <w:cnfStyle w:val="000000000000" w:firstRow="0" w:lastRow="0" w:firstColumn="0" w:lastColumn="0" w:oddVBand="0" w:evenVBand="0" w:oddHBand="0" w:evenHBand="0" w:firstRowFirstColumn="0" w:firstRowLastColumn="0" w:lastRowFirstColumn="0" w:lastRowLastColumn="0"/>
            </w:pPr>
            <w:r w:rsidRPr="3F924B5B">
              <w:rPr>
                <w:rFonts w:ascii="Arial" w:eastAsia="Arial" w:hAnsi="Arial" w:cs="Arial"/>
                <w:color w:val="3476B1"/>
              </w:rPr>
              <w:t xml:space="preserve">Accept </w:t>
            </w:r>
            <w:proofErr w:type="gramStart"/>
            <w:r w:rsidRPr="3F924B5B">
              <w:rPr>
                <w:rFonts w:ascii="Arial" w:eastAsia="Arial" w:hAnsi="Arial" w:cs="Arial"/>
                <w:color w:val="3476B1"/>
              </w:rPr>
              <w:t>user Name</w:t>
            </w:r>
            <w:proofErr w:type="gramEnd"/>
            <w:r w:rsidRPr="3F924B5B">
              <w:rPr>
                <w:rFonts w:ascii="Arial" w:eastAsia="Arial" w:hAnsi="Arial" w:cs="Arial"/>
                <w:color w:val="3476B1"/>
              </w:rPr>
              <w:t xml:space="preserve"> and password and display</w:t>
            </w:r>
          </w:p>
        </w:tc>
        <w:tc>
          <w:tcPr>
            <w:tcW w:w="179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4B63C8FF" w14:textId="12DE5AB5" w:rsidR="3F924B5B" w:rsidRDefault="3F924B5B" w:rsidP="3F924B5B">
            <w:pPr>
              <w:bidi w:val="0"/>
              <w:jc w:val="center"/>
              <w:cnfStyle w:val="000000000000" w:firstRow="0" w:lastRow="0" w:firstColumn="0" w:lastColumn="0" w:oddVBand="0" w:evenVBand="0" w:oddHBand="0" w:evenHBand="0" w:firstRowFirstColumn="0" w:firstRowLastColumn="0" w:lastRowFirstColumn="0" w:lastRowLastColumn="0"/>
            </w:pPr>
            <w:r w:rsidRPr="3F924B5B">
              <w:rPr>
                <w:rFonts w:ascii="Arial" w:eastAsia="Arial" w:hAnsi="Arial" w:cs="Arial"/>
                <w:color w:val="3476B1"/>
              </w:rPr>
              <w:t>Pass</w:t>
            </w:r>
          </w:p>
        </w:tc>
      </w:tr>
      <w:tr w:rsidR="3F924B5B" w14:paraId="2F55CEEC" w14:textId="77777777" w:rsidTr="36BAB2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46E5382D" w14:textId="0619240F" w:rsidR="3F924B5B" w:rsidRDefault="3F924B5B" w:rsidP="3F924B5B">
            <w:pPr>
              <w:bidi w:val="0"/>
              <w:jc w:val="center"/>
            </w:pPr>
            <w:r w:rsidRPr="3F924B5B">
              <w:rPr>
                <w:rFonts w:ascii="Arial" w:eastAsia="Arial" w:hAnsi="Arial" w:cs="Arial"/>
                <w:color w:val="3476B1"/>
              </w:rPr>
              <w:t>3</w:t>
            </w:r>
          </w:p>
        </w:tc>
        <w:tc>
          <w:tcPr>
            <w:tcW w:w="366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46A80FCB" w14:textId="6E97CC47"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Enter the invalid Username and Password and click login button</w:t>
            </w:r>
          </w:p>
        </w:tc>
        <w:tc>
          <w:tcPr>
            <w:tcW w:w="270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30D07AE2" w14:textId="74616C40"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Error message “Login Failed”</w:t>
            </w:r>
          </w:p>
        </w:tc>
        <w:tc>
          <w:tcPr>
            <w:tcW w:w="179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0733DD4F" w14:textId="4CC4F8F0"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Pass</w:t>
            </w:r>
          </w:p>
        </w:tc>
      </w:tr>
      <w:tr w:rsidR="3F924B5B" w14:paraId="0ECEB274" w14:textId="77777777" w:rsidTr="36BAB289">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16516245" w14:textId="14B9A412" w:rsidR="3F924B5B" w:rsidRDefault="3F924B5B" w:rsidP="3F924B5B">
            <w:pPr>
              <w:bidi w:val="0"/>
              <w:jc w:val="center"/>
            </w:pPr>
            <w:r w:rsidRPr="3F924B5B">
              <w:rPr>
                <w:rFonts w:ascii="Arial" w:eastAsia="Arial" w:hAnsi="Arial" w:cs="Arial"/>
                <w:color w:val="3476B1"/>
              </w:rPr>
              <w:t>4</w:t>
            </w:r>
          </w:p>
        </w:tc>
        <w:tc>
          <w:tcPr>
            <w:tcW w:w="366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2AA2D7EC" w14:textId="6B2DC2F0" w:rsidR="3F924B5B" w:rsidRDefault="3F924B5B" w:rsidP="3F924B5B">
            <w:pPr>
              <w:bidi w:val="0"/>
              <w:jc w:val="center"/>
              <w:cnfStyle w:val="000000000000" w:firstRow="0" w:lastRow="0" w:firstColumn="0" w:lastColumn="0" w:oddVBand="0" w:evenVBand="0" w:oddHBand="0" w:evenHBand="0" w:firstRowFirstColumn="0" w:firstRowLastColumn="0" w:lastRowFirstColumn="0" w:lastRowLastColumn="0"/>
            </w:pPr>
            <w:r w:rsidRPr="3F924B5B">
              <w:rPr>
                <w:rFonts w:ascii="Arial" w:eastAsia="Arial" w:hAnsi="Arial" w:cs="Arial"/>
                <w:color w:val="3476B1"/>
              </w:rPr>
              <w:t>In adding form enter new details click Submit button</w:t>
            </w:r>
          </w:p>
        </w:tc>
        <w:tc>
          <w:tcPr>
            <w:tcW w:w="270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70719259" w14:textId="5B9DA519" w:rsidR="3F924B5B" w:rsidRDefault="3F924B5B" w:rsidP="3F924B5B">
            <w:pPr>
              <w:bidi w:val="0"/>
              <w:jc w:val="center"/>
              <w:cnfStyle w:val="000000000000" w:firstRow="0" w:lastRow="0" w:firstColumn="0" w:lastColumn="0" w:oddVBand="0" w:evenVBand="0" w:oddHBand="0" w:evenHBand="0" w:firstRowFirstColumn="0" w:firstRowLastColumn="0" w:lastRowFirstColumn="0" w:lastRowLastColumn="0"/>
            </w:pPr>
            <w:r w:rsidRPr="3F924B5B">
              <w:rPr>
                <w:rFonts w:ascii="Arial" w:eastAsia="Arial" w:hAnsi="Arial" w:cs="Arial"/>
                <w:color w:val="3476B1"/>
              </w:rPr>
              <w:t>Added user Contact detail to database.</w:t>
            </w:r>
          </w:p>
        </w:tc>
        <w:tc>
          <w:tcPr>
            <w:tcW w:w="179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5B151591" w14:textId="7127ECD9" w:rsidR="3F924B5B" w:rsidRDefault="3F924B5B" w:rsidP="3F924B5B">
            <w:pPr>
              <w:bidi w:val="0"/>
              <w:jc w:val="center"/>
              <w:cnfStyle w:val="000000000000" w:firstRow="0" w:lastRow="0" w:firstColumn="0" w:lastColumn="0" w:oddVBand="0" w:evenVBand="0" w:oddHBand="0" w:evenHBand="0" w:firstRowFirstColumn="0" w:firstRowLastColumn="0" w:lastRowFirstColumn="0" w:lastRowLastColumn="0"/>
            </w:pPr>
            <w:r w:rsidRPr="3F924B5B">
              <w:rPr>
                <w:rFonts w:ascii="Arial" w:eastAsia="Arial" w:hAnsi="Arial" w:cs="Arial"/>
                <w:color w:val="3476B1"/>
              </w:rPr>
              <w:t>Pass</w:t>
            </w:r>
          </w:p>
        </w:tc>
      </w:tr>
      <w:tr w:rsidR="3F924B5B" w14:paraId="3BEB7D35" w14:textId="77777777" w:rsidTr="36BAB2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612D550D" w14:textId="38742DC5" w:rsidR="3F924B5B" w:rsidRDefault="3F924B5B" w:rsidP="3F924B5B">
            <w:pPr>
              <w:bidi w:val="0"/>
              <w:jc w:val="center"/>
            </w:pPr>
            <w:r w:rsidRPr="3F924B5B">
              <w:rPr>
                <w:rFonts w:ascii="Arial" w:eastAsia="Arial" w:hAnsi="Arial" w:cs="Arial"/>
                <w:color w:val="3476B1"/>
              </w:rPr>
              <w:t>5</w:t>
            </w:r>
          </w:p>
        </w:tc>
        <w:tc>
          <w:tcPr>
            <w:tcW w:w="366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11B23153" w14:textId="77DD050D"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Signup new user by using Register form Clicking Signup button</w:t>
            </w:r>
          </w:p>
        </w:tc>
        <w:tc>
          <w:tcPr>
            <w:tcW w:w="270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7BBFF9D4" w14:textId="6C6A0822"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Appear login form</w:t>
            </w:r>
          </w:p>
        </w:tc>
        <w:tc>
          <w:tcPr>
            <w:tcW w:w="179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1D8C40B5" w14:textId="1D8E1557"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Pass</w:t>
            </w:r>
          </w:p>
        </w:tc>
      </w:tr>
      <w:tr w:rsidR="3F924B5B" w14:paraId="619B7AA9" w14:textId="77777777" w:rsidTr="36BAB289">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7A2551C1" w14:textId="1312056E" w:rsidR="3F924B5B" w:rsidRDefault="3F924B5B" w:rsidP="3F924B5B">
            <w:pPr>
              <w:bidi w:val="0"/>
              <w:jc w:val="center"/>
            </w:pPr>
            <w:r w:rsidRPr="3F924B5B">
              <w:rPr>
                <w:rFonts w:ascii="Arial" w:eastAsia="Arial" w:hAnsi="Arial" w:cs="Arial"/>
                <w:color w:val="3476B1"/>
              </w:rPr>
              <w:t>6</w:t>
            </w:r>
          </w:p>
        </w:tc>
        <w:tc>
          <w:tcPr>
            <w:tcW w:w="366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656A3552" w14:textId="0A14C2F9" w:rsidR="3F924B5B" w:rsidRDefault="3F924B5B" w:rsidP="3F924B5B">
            <w:pPr>
              <w:bidi w:val="0"/>
              <w:jc w:val="center"/>
              <w:cnfStyle w:val="000000000000" w:firstRow="0" w:lastRow="0" w:firstColumn="0" w:lastColumn="0" w:oddVBand="0" w:evenVBand="0" w:oddHBand="0" w:evenHBand="0" w:firstRowFirstColumn="0" w:firstRowLastColumn="0" w:lastRowFirstColumn="0" w:lastRowLastColumn="0"/>
            </w:pPr>
            <w:r w:rsidRPr="3F924B5B">
              <w:rPr>
                <w:rFonts w:ascii="Arial" w:eastAsia="Arial" w:hAnsi="Arial" w:cs="Arial"/>
                <w:color w:val="3476B1"/>
              </w:rPr>
              <w:t>In change of adding Details to register Form When enter invalid Email address unequal password for Signup</w:t>
            </w:r>
          </w:p>
        </w:tc>
        <w:tc>
          <w:tcPr>
            <w:tcW w:w="270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21181CF7" w14:textId="2447B703" w:rsidR="3F924B5B" w:rsidRDefault="3F924B5B" w:rsidP="3F924B5B">
            <w:pPr>
              <w:bidi w:val="0"/>
              <w:jc w:val="center"/>
              <w:cnfStyle w:val="000000000000" w:firstRow="0" w:lastRow="0" w:firstColumn="0" w:lastColumn="0" w:oddVBand="0" w:evenVBand="0" w:oddHBand="0" w:evenHBand="0" w:firstRowFirstColumn="0" w:firstRowLastColumn="0" w:lastRowFirstColumn="0" w:lastRowLastColumn="0"/>
            </w:pPr>
            <w:r w:rsidRPr="3F924B5B">
              <w:rPr>
                <w:rFonts w:ascii="Arial" w:eastAsia="Arial" w:hAnsi="Arial" w:cs="Arial"/>
                <w:color w:val="3476B1"/>
              </w:rPr>
              <w:t>Display “Enter valid Email Address and passwords should be same.</w:t>
            </w:r>
          </w:p>
        </w:tc>
        <w:tc>
          <w:tcPr>
            <w:tcW w:w="179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4440018C" w14:textId="4A218269" w:rsidR="3F924B5B" w:rsidRDefault="3F924B5B" w:rsidP="3F924B5B">
            <w:pPr>
              <w:bidi w:val="0"/>
              <w:jc w:val="center"/>
              <w:cnfStyle w:val="000000000000" w:firstRow="0" w:lastRow="0" w:firstColumn="0" w:lastColumn="0" w:oddVBand="0" w:evenVBand="0" w:oddHBand="0" w:evenHBand="0" w:firstRowFirstColumn="0" w:firstRowLastColumn="0" w:lastRowFirstColumn="0" w:lastRowLastColumn="0"/>
            </w:pPr>
            <w:r w:rsidRPr="3F924B5B">
              <w:rPr>
                <w:rFonts w:ascii="Arial" w:eastAsia="Arial" w:hAnsi="Arial" w:cs="Arial"/>
                <w:color w:val="3476B1"/>
              </w:rPr>
              <w:t>Pass</w:t>
            </w:r>
          </w:p>
        </w:tc>
      </w:tr>
      <w:tr w:rsidR="3F924B5B" w14:paraId="1873F484" w14:textId="77777777" w:rsidTr="36BAB2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0F4F3470" w14:textId="31AA755F" w:rsidR="3F924B5B" w:rsidRDefault="3F924B5B" w:rsidP="3F924B5B">
            <w:pPr>
              <w:bidi w:val="0"/>
              <w:jc w:val="center"/>
            </w:pPr>
            <w:r w:rsidRPr="3F924B5B">
              <w:rPr>
                <w:rFonts w:ascii="Arial" w:eastAsia="Arial" w:hAnsi="Arial" w:cs="Arial"/>
                <w:color w:val="3476B1"/>
              </w:rPr>
              <w:t>7</w:t>
            </w:r>
          </w:p>
        </w:tc>
        <w:tc>
          <w:tcPr>
            <w:tcW w:w="366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32F56CB9" w14:textId="412C6055"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Resetting password by using login form Clicking Forgot Password button</w:t>
            </w:r>
          </w:p>
        </w:tc>
        <w:tc>
          <w:tcPr>
            <w:tcW w:w="270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3DCD3232" w14:textId="098C6BA4"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Appear resetting password form</w:t>
            </w:r>
          </w:p>
        </w:tc>
        <w:tc>
          <w:tcPr>
            <w:tcW w:w="179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243A93ED" w14:textId="3ECFB6E4"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Pass</w:t>
            </w:r>
          </w:p>
        </w:tc>
      </w:tr>
      <w:tr w:rsidR="3F924B5B" w14:paraId="1C2ECACC" w14:textId="77777777" w:rsidTr="36BAB289">
        <w:trPr>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24E30453" w14:textId="11E06399" w:rsidR="3F924B5B" w:rsidRDefault="3F924B5B" w:rsidP="3F924B5B">
            <w:pPr>
              <w:bidi w:val="0"/>
              <w:jc w:val="center"/>
            </w:pPr>
            <w:r w:rsidRPr="3F924B5B">
              <w:rPr>
                <w:rFonts w:ascii="Arial" w:eastAsia="Arial" w:hAnsi="Arial" w:cs="Arial"/>
                <w:color w:val="3476B1"/>
              </w:rPr>
              <w:t>8</w:t>
            </w:r>
          </w:p>
        </w:tc>
        <w:tc>
          <w:tcPr>
            <w:tcW w:w="366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33860AD4" w14:textId="6F431C20" w:rsidR="3F924B5B" w:rsidRDefault="3F924B5B" w:rsidP="3F924B5B">
            <w:pPr>
              <w:bidi w:val="0"/>
              <w:jc w:val="center"/>
              <w:cnfStyle w:val="000000000000" w:firstRow="0" w:lastRow="0" w:firstColumn="0" w:lastColumn="0" w:oddVBand="0" w:evenVBand="0" w:oddHBand="0" w:evenHBand="0" w:firstRowFirstColumn="0" w:firstRowLastColumn="0" w:lastRowFirstColumn="0" w:lastRowLastColumn="0"/>
            </w:pPr>
            <w:r w:rsidRPr="3F924B5B">
              <w:rPr>
                <w:rFonts w:ascii="Arial" w:eastAsia="Arial" w:hAnsi="Arial" w:cs="Arial"/>
                <w:color w:val="3476B1"/>
              </w:rPr>
              <w:t>Enter the Email Address or Phone number and click Continue button</w:t>
            </w:r>
          </w:p>
        </w:tc>
        <w:tc>
          <w:tcPr>
            <w:tcW w:w="270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3B6DD91A" w14:textId="6AC9C184" w:rsidR="3F924B5B" w:rsidRDefault="3F924B5B" w:rsidP="3F924B5B">
            <w:pPr>
              <w:bidi w:val="0"/>
              <w:jc w:val="center"/>
              <w:cnfStyle w:val="000000000000" w:firstRow="0" w:lastRow="0" w:firstColumn="0" w:lastColumn="0" w:oddVBand="0" w:evenVBand="0" w:oddHBand="0" w:evenHBand="0" w:firstRowFirstColumn="0" w:firstRowLastColumn="0" w:lastRowFirstColumn="0" w:lastRowLastColumn="0"/>
            </w:pPr>
            <w:r w:rsidRPr="3F924B5B">
              <w:rPr>
                <w:rFonts w:ascii="Arial" w:eastAsia="Arial" w:hAnsi="Arial" w:cs="Arial"/>
                <w:color w:val="3476B1"/>
              </w:rPr>
              <w:t>Accept Email Address or Phone number and display resetting option</w:t>
            </w:r>
          </w:p>
        </w:tc>
        <w:tc>
          <w:tcPr>
            <w:tcW w:w="179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3A69963C" w14:textId="08A92F3D" w:rsidR="3F924B5B" w:rsidRDefault="3F924B5B" w:rsidP="3F924B5B">
            <w:pPr>
              <w:bidi w:val="0"/>
              <w:jc w:val="center"/>
              <w:cnfStyle w:val="000000000000" w:firstRow="0" w:lastRow="0" w:firstColumn="0" w:lastColumn="0" w:oddVBand="0" w:evenVBand="0" w:oddHBand="0" w:evenHBand="0" w:firstRowFirstColumn="0" w:firstRowLastColumn="0" w:lastRowFirstColumn="0" w:lastRowLastColumn="0"/>
            </w:pPr>
            <w:r w:rsidRPr="3F924B5B">
              <w:rPr>
                <w:rFonts w:ascii="Arial" w:eastAsia="Arial" w:hAnsi="Arial" w:cs="Arial"/>
                <w:color w:val="3476B1"/>
              </w:rPr>
              <w:t>Pass</w:t>
            </w:r>
          </w:p>
        </w:tc>
      </w:tr>
      <w:tr w:rsidR="3F924B5B" w14:paraId="4E9E5A95" w14:textId="77777777" w:rsidTr="36BAB2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1B5CE726" w14:textId="5B08A06D" w:rsidR="3F924B5B" w:rsidRDefault="3F924B5B" w:rsidP="3F924B5B">
            <w:pPr>
              <w:bidi w:val="0"/>
              <w:jc w:val="center"/>
            </w:pPr>
            <w:r w:rsidRPr="3F924B5B">
              <w:rPr>
                <w:rFonts w:ascii="Arial" w:eastAsia="Arial" w:hAnsi="Arial" w:cs="Arial"/>
                <w:color w:val="3476B1"/>
              </w:rPr>
              <w:t>9</w:t>
            </w:r>
          </w:p>
        </w:tc>
        <w:tc>
          <w:tcPr>
            <w:tcW w:w="366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583F84CC" w14:textId="5207789D" w:rsidR="3F924B5B" w:rsidRDefault="3F924B5B" w:rsidP="3F924B5B">
            <w:pPr>
              <w:bidi w:val="0"/>
              <w:jc w:val="right"/>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Resetting password</w:t>
            </w:r>
            <w:r w:rsidRPr="3F924B5B">
              <w:rPr>
                <w:rFonts w:ascii="Calibri" w:eastAsia="Calibri" w:hAnsi="Calibri" w:cs="Calibri"/>
                <w:b/>
                <w:bCs/>
                <w:color w:val="4A66AC"/>
                <w:sz w:val="24"/>
                <w:szCs w:val="24"/>
              </w:rPr>
              <w:t xml:space="preserve"> </w:t>
            </w:r>
            <w:r w:rsidRPr="3F924B5B">
              <w:rPr>
                <w:rFonts w:ascii="Arial" w:eastAsia="Arial" w:hAnsi="Arial" w:cs="Arial"/>
                <w:color w:val="3476B1"/>
              </w:rPr>
              <w:t>by</w:t>
            </w:r>
            <w:r w:rsidRPr="3F924B5B">
              <w:rPr>
                <w:rFonts w:ascii="Arial" w:eastAsia="Arial" w:hAnsi="Arial" w:cs="Arial"/>
                <w:b/>
                <w:bCs/>
                <w:color w:val="3476B1"/>
              </w:rPr>
              <w:t xml:space="preserve"> </w:t>
            </w:r>
            <w:r w:rsidRPr="3F924B5B">
              <w:rPr>
                <w:rFonts w:ascii="Arial" w:eastAsia="Arial" w:hAnsi="Arial" w:cs="Arial"/>
                <w:color w:val="3476B1"/>
              </w:rPr>
              <w:t>Entering new password and confirmation code Clicking Reset Password button</w:t>
            </w:r>
          </w:p>
        </w:tc>
        <w:tc>
          <w:tcPr>
            <w:tcW w:w="270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3C0098FD" w14:textId="0D29D2AD"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Appear login form</w:t>
            </w:r>
          </w:p>
        </w:tc>
        <w:tc>
          <w:tcPr>
            <w:tcW w:w="179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6841A9E7" w14:textId="140C9DCE" w:rsidR="3F924B5B" w:rsidRDefault="3F924B5B" w:rsidP="3F924B5B">
            <w:pPr>
              <w:bidi w:val="0"/>
              <w:jc w:val="center"/>
              <w:cnfStyle w:val="000000100000" w:firstRow="0" w:lastRow="0" w:firstColumn="0" w:lastColumn="0" w:oddVBand="0" w:evenVBand="0" w:oddHBand="1" w:evenHBand="0" w:firstRowFirstColumn="0" w:firstRowLastColumn="0" w:lastRowFirstColumn="0" w:lastRowLastColumn="0"/>
            </w:pPr>
            <w:r w:rsidRPr="3F924B5B">
              <w:rPr>
                <w:rFonts w:ascii="Arial" w:eastAsia="Arial" w:hAnsi="Arial" w:cs="Arial"/>
                <w:color w:val="3476B1"/>
              </w:rPr>
              <w:t>Pass</w:t>
            </w:r>
          </w:p>
        </w:tc>
      </w:tr>
    </w:tbl>
    <w:p w14:paraId="7E0732FD" w14:textId="26F4F250" w:rsidR="23E6CEF9" w:rsidRDefault="23E6CEF9" w:rsidP="23E6CEF9">
      <w:pPr>
        <w:tabs>
          <w:tab w:val="left" w:pos="3866"/>
        </w:tabs>
        <w:bidi w:val="0"/>
        <w:spacing w:after="60"/>
        <w:jc w:val="center"/>
        <w:rPr>
          <w:rFonts w:ascii="Times New Roman" w:eastAsia="Times New Roman" w:hAnsi="Times New Roman" w:cs="Times New Roman"/>
          <w:i/>
          <w:iCs/>
        </w:rPr>
      </w:pPr>
    </w:p>
    <w:p w14:paraId="0C3EA3B5" w14:textId="77777777" w:rsidR="00B37970" w:rsidRPr="00FC19B2" w:rsidRDefault="00B37970" w:rsidP="00B37970">
      <w:pPr>
        <w:tabs>
          <w:tab w:val="left" w:pos="3866"/>
        </w:tabs>
        <w:bidi w:val="0"/>
        <w:spacing w:after="60"/>
        <w:jc w:val="center"/>
        <w:rPr>
          <w:rFonts w:asciiTheme="majorBidi" w:hAnsiTheme="majorBidi" w:cstheme="majorBidi"/>
          <w:b/>
          <w:bCs/>
          <w:sz w:val="24"/>
          <w:szCs w:val="24"/>
        </w:rPr>
      </w:pPr>
    </w:p>
    <w:p w14:paraId="44B53520" w14:textId="01D9D4DC" w:rsidR="34773961" w:rsidRDefault="34773961" w:rsidP="34773961">
      <w:pPr>
        <w:tabs>
          <w:tab w:val="left" w:pos="3866"/>
        </w:tabs>
        <w:bidi w:val="0"/>
        <w:spacing w:after="60"/>
        <w:jc w:val="center"/>
        <w:rPr>
          <w:rFonts w:asciiTheme="majorBidi" w:hAnsiTheme="majorBidi" w:cstheme="majorBidi"/>
          <w:b/>
          <w:bCs/>
          <w:sz w:val="24"/>
          <w:szCs w:val="24"/>
        </w:rPr>
      </w:pPr>
    </w:p>
    <w:p w14:paraId="713F968F" w14:textId="7198DF3D" w:rsidR="0009500D" w:rsidRDefault="598C63AB" w:rsidP="400010EC">
      <w:pPr>
        <w:tabs>
          <w:tab w:val="left" w:pos="3866"/>
        </w:tabs>
        <w:bidi w:val="0"/>
        <w:spacing w:after="60"/>
        <w:jc w:val="center"/>
        <w:rPr>
          <w:rFonts w:ascii="Times New Roman" w:eastAsia="Times New Roman" w:hAnsi="Times New Roman" w:cs="Times New Roman"/>
          <w:sz w:val="24"/>
          <w:szCs w:val="24"/>
        </w:rPr>
      </w:pPr>
      <w:r w:rsidRPr="1F64976E">
        <w:rPr>
          <w:rFonts w:ascii="Times New Roman" w:eastAsia="Times New Roman" w:hAnsi="Times New Roman" w:cs="Times New Roman"/>
          <w:i/>
          <w:iCs/>
        </w:rPr>
        <w:t>User main actions</w:t>
      </w:r>
    </w:p>
    <w:tbl>
      <w:tblPr>
        <w:tblStyle w:val="GridTable6Colorful-Accent2"/>
        <w:tblW w:w="0" w:type="auto"/>
        <w:tblLayout w:type="fixed"/>
        <w:tblLook w:val="04A0" w:firstRow="1" w:lastRow="0" w:firstColumn="1" w:lastColumn="0" w:noHBand="0" w:noVBand="1"/>
      </w:tblPr>
      <w:tblGrid>
        <w:gridCol w:w="915"/>
        <w:gridCol w:w="3825"/>
        <w:gridCol w:w="2655"/>
        <w:gridCol w:w="1730"/>
      </w:tblGrid>
      <w:tr w:rsidR="5B8BD92C" w14:paraId="7BCD7313" w14:textId="77777777" w:rsidTr="2DECFE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5"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24C2573B" w14:textId="3718339D" w:rsidR="5B8BD92C" w:rsidRDefault="5B8BD92C" w:rsidP="5B8BD92C">
            <w:pPr>
              <w:bidi w:val="0"/>
              <w:jc w:val="center"/>
            </w:pPr>
            <w:r w:rsidRPr="5B8BD92C">
              <w:rPr>
                <w:rFonts w:ascii="Arial" w:eastAsia="Arial" w:hAnsi="Arial" w:cs="Arial"/>
                <w:color w:val="3476B1"/>
              </w:rPr>
              <w:t>Test#</w:t>
            </w:r>
          </w:p>
        </w:tc>
        <w:tc>
          <w:tcPr>
            <w:tcW w:w="3825"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1BB42FD9" w14:textId="38FD4041" w:rsidR="5B8BD92C" w:rsidRDefault="5B8BD92C" w:rsidP="5B8BD92C">
            <w:pPr>
              <w:bidi w:val="0"/>
              <w:jc w:val="center"/>
              <w:cnfStyle w:val="100000000000" w:firstRow="1" w:lastRow="0" w:firstColumn="0" w:lastColumn="0" w:oddVBand="0" w:evenVBand="0" w:oddHBand="0" w:evenHBand="0" w:firstRowFirstColumn="0" w:firstRowLastColumn="0" w:lastRowFirstColumn="0" w:lastRowLastColumn="0"/>
            </w:pPr>
            <w:r w:rsidRPr="477841B1">
              <w:rPr>
                <w:rFonts w:ascii="Arial" w:eastAsia="Arial" w:hAnsi="Arial" w:cs="Arial"/>
                <w:color w:val="3476B1"/>
              </w:rPr>
              <w:t>Description</w:t>
            </w:r>
          </w:p>
        </w:tc>
        <w:tc>
          <w:tcPr>
            <w:tcW w:w="2655"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3DB75896" w14:textId="07C71578" w:rsidR="5B8BD92C" w:rsidRDefault="5B8BD92C" w:rsidP="5B8BD92C">
            <w:pPr>
              <w:bidi w:val="0"/>
              <w:jc w:val="center"/>
              <w:cnfStyle w:val="100000000000" w:firstRow="1" w:lastRow="0" w:firstColumn="0" w:lastColumn="0" w:oddVBand="0" w:evenVBand="0" w:oddHBand="0" w:evenHBand="0" w:firstRowFirstColumn="0" w:firstRowLastColumn="0" w:lastRowFirstColumn="0" w:lastRowLastColumn="0"/>
            </w:pPr>
            <w:r w:rsidRPr="477841B1">
              <w:rPr>
                <w:rFonts w:ascii="Arial" w:eastAsia="Arial" w:hAnsi="Arial" w:cs="Arial"/>
                <w:color w:val="3476B1"/>
              </w:rPr>
              <w:t>Expected Result</w:t>
            </w:r>
          </w:p>
        </w:tc>
        <w:tc>
          <w:tcPr>
            <w:tcW w:w="1730"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3DFDAB29" w14:textId="710516F0" w:rsidR="5B8BD92C" w:rsidRDefault="5B8BD92C" w:rsidP="5B8BD92C">
            <w:pPr>
              <w:bidi w:val="0"/>
              <w:jc w:val="center"/>
              <w:cnfStyle w:val="100000000000" w:firstRow="1" w:lastRow="0" w:firstColumn="0" w:lastColumn="0" w:oddVBand="0" w:evenVBand="0" w:oddHBand="0" w:evenHBand="0" w:firstRowFirstColumn="0" w:firstRowLastColumn="0" w:lastRowFirstColumn="0" w:lastRowLastColumn="0"/>
            </w:pPr>
            <w:r w:rsidRPr="477841B1">
              <w:rPr>
                <w:rFonts w:ascii="Arial" w:eastAsia="Arial" w:hAnsi="Arial" w:cs="Arial"/>
                <w:color w:val="3476B1"/>
              </w:rPr>
              <w:t>Pass/Fail</w:t>
            </w:r>
          </w:p>
        </w:tc>
      </w:tr>
      <w:tr w:rsidR="00B83B5D" w14:paraId="652D6B64" w14:textId="77777777" w:rsidTr="2DECFE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5"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19B62D05" w14:textId="23F77400" w:rsidR="5B8BD92C" w:rsidRDefault="5B8BD92C" w:rsidP="5B8BD92C">
            <w:pPr>
              <w:bidi w:val="0"/>
              <w:jc w:val="center"/>
            </w:pPr>
            <w:r w:rsidRPr="5B8BD92C">
              <w:rPr>
                <w:rFonts w:ascii="Arial" w:eastAsia="Arial" w:hAnsi="Arial" w:cs="Arial"/>
                <w:color w:val="3476B1"/>
              </w:rPr>
              <w:t>1</w:t>
            </w:r>
          </w:p>
        </w:tc>
        <w:tc>
          <w:tcPr>
            <w:tcW w:w="3825"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50385E68" w14:textId="4F24D7D5" w:rsidR="5B8BD92C" w:rsidRDefault="5B8BD92C" w:rsidP="5B8BD92C">
            <w:pPr>
              <w:bidi w:val="0"/>
              <w:jc w:val="center"/>
              <w:cnfStyle w:val="000000100000" w:firstRow="0" w:lastRow="0" w:firstColumn="0" w:lastColumn="0" w:oddVBand="0" w:evenVBand="0" w:oddHBand="1" w:evenHBand="0" w:firstRowFirstColumn="0" w:firstRowLastColumn="0" w:lastRowFirstColumn="0" w:lastRowLastColumn="0"/>
            </w:pPr>
            <w:r w:rsidRPr="5B8BD92C">
              <w:rPr>
                <w:rFonts w:ascii="Arial" w:eastAsia="Arial" w:hAnsi="Arial" w:cs="Arial"/>
                <w:color w:val="3476B1"/>
              </w:rPr>
              <w:t xml:space="preserve">Enter the correct </w:t>
            </w:r>
            <w:proofErr w:type="gramStart"/>
            <w:r w:rsidRPr="5B8BD92C">
              <w:rPr>
                <w:rFonts w:ascii="Arial" w:eastAsia="Arial" w:hAnsi="Arial" w:cs="Arial"/>
                <w:color w:val="3476B1"/>
              </w:rPr>
              <w:t>user name</w:t>
            </w:r>
            <w:proofErr w:type="gramEnd"/>
            <w:r w:rsidRPr="5B8BD92C">
              <w:rPr>
                <w:rFonts w:ascii="Arial" w:eastAsia="Arial" w:hAnsi="Arial" w:cs="Arial"/>
                <w:color w:val="3476B1"/>
              </w:rPr>
              <w:t xml:space="preserve"> and password. then click login button</w:t>
            </w:r>
          </w:p>
        </w:tc>
        <w:tc>
          <w:tcPr>
            <w:tcW w:w="2655"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17A3BD26" w14:textId="6352A6EA" w:rsidR="5B8BD92C" w:rsidRDefault="5B8BD92C" w:rsidP="5B8BD92C">
            <w:pPr>
              <w:bidi w:val="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3476B1"/>
              </w:rPr>
            </w:pPr>
            <w:r w:rsidRPr="5B8BD92C">
              <w:rPr>
                <w:rFonts w:ascii="Arial" w:eastAsia="Arial" w:hAnsi="Arial" w:cs="Arial"/>
                <w:color w:val="3476B1"/>
              </w:rPr>
              <w:t xml:space="preserve">Appear main </w:t>
            </w:r>
            <w:r w:rsidR="1E309D0C" w:rsidRPr="4BF9AEF3">
              <w:rPr>
                <w:rFonts w:ascii="Arial" w:eastAsia="Arial" w:hAnsi="Arial" w:cs="Arial"/>
                <w:color w:val="3476B1"/>
              </w:rPr>
              <w:t>page</w:t>
            </w:r>
          </w:p>
        </w:tc>
        <w:tc>
          <w:tcPr>
            <w:tcW w:w="1730"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1376A03A" w14:textId="3B6715FB" w:rsidR="5B8BD92C" w:rsidRDefault="5B8BD92C" w:rsidP="5B8BD92C">
            <w:pPr>
              <w:bidi w:val="0"/>
              <w:jc w:val="center"/>
              <w:cnfStyle w:val="000000100000" w:firstRow="0" w:lastRow="0" w:firstColumn="0" w:lastColumn="0" w:oddVBand="0" w:evenVBand="0" w:oddHBand="1" w:evenHBand="0" w:firstRowFirstColumn="0" w:firstRowLastColumn="0" w:lastRowFirstColumn="0" w:lastRowLastColumn="0"/>
            </w:pPr>
            <w:r w:rsidRPr="5B8BD92C">
              <w:rPr>
                <w:rFonts w:ascii="Arial" w:eastAsia="Arial" w:hAnsi="Arial" w:cs="Arial"/>
                <w:color w:val="3476B1"/>
              </w:rPr>
              <w:t>Pass</w:t>
            </w:r>
          </w:p>
        </w:tc>
      </w:tr>
      <w:tr w:rsidR="5B8BD92C" w14:paraId="6E261EE1" w14:textId="77777777" w:rsidTr="2DECFE80">
        <w:trPr>
          <w:trHeight w:val="300"/>
        </w:trPr>
        <w:tc>
          <w:tcPr>
            <w:cnfStyle w:val="001000000000" w:firstRow="0" w:lastRow="0" w:firstColumn="1" w:lastColumn="0" w:oddVBand="0" w:evenVBand="0" w:oddHBand="0" w:evenHBand="0" w:firstRowFirstColumn="0" w:firstRowLastColumn="0" w:lastRowFirstColumn="0" w:lastRowLastColumn="0"/>
            <w:tcW w:w="91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7ED7AFE5" w14:textId="3CADAAD4" w:rsidR="5B8BD92C" w:rsidRDefault="5B8BD92C" w:rsidP="5B8BD92C">
            <w:pPr>
              <w:bidi w:val="0"/>
              <w:jc w:val="center"/>
            </w:pPr>
            <w:r w:rsidRPr="5B8BD92C">
              <w:rPr>
                <w:rFonts w:ascii="Arial" w:eastAsia="Arial" w:hAnsi="Arial" w:cs="Arial"/>
                <w:color w:val="3476B1"/>
              </w:rPr>
              <w:t>2</w:t>
            </w:r>
          </w:p>
        </w:tc>
        <w:tc>
          <w:tcPr>
            <w:tcW w:w="382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18A96BA6" w14:textId="0352CF98" w:rsidR="5B8BD92C" w:rsidRDefault="5B8BD92C" w:rsidP="5B8BD92C">
            <w:pPr>
              <w:bidi w:val="0"/>
              <w:jc w:val="center"/>
              <w:cnfStyle w:val="000000000000" w:firstRow="0" w:lastRow="0" w:firstColumn="0" w:lastColumn="0" w:oddVBand="0" w:evenVBand="0" w:oddHBand="0" w:evenHBand="0" w:firstRowFirstColumn="0" w:firstRowLastColumn="0" w:lastRowFirstColumn="0" w:lastRowLastColumn="0"/>
            </w:pPr>
            <w:r w:rsidRPr="5B8BD92C">
              <w:rPr>
                <w:rFonts w:ascii="Arial" w:eastAsia="Arial" w:hAnsi="Arial" w:cs="Arial"/>
                <w:color w:val="3476B1"/>
              </w:rPr>
              <w:t>Options Menu by Clicking Menu button</w:t>
            </w:r>
          </w:p>
        </w:tc>
        <w:tc>
          <w:tcPr>
            <w:tcW w:w="265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1171A093" w14:textId="0555A742" w:rsidR="5B8BD92C" w:rsidRDefault="5B8BD92C" w:rsidP="5B8BD92C">
            <w:pPr>
              <w:bidi w:val="0"/>
              <w:jc w:val="center"/>
              <w:cnfStyle w:val="000000000000" w:firstRow="0" w:lastRow="0" w:firstColumn="0" w:lastColumn="0" w:oddVBand="0" w:evenVBand="0" w:oddHBand="0" w:evenHBand="0" w:firstRowFirstColumn="0" w:firstRowLastColumn="0" w:lastRowFirstColumn="0" w:lastRowLastColumn="0"/>
            </w:pPr>
            <w:r w:rsidRPr="5B8BD92C">
              <w:rPr>
                <w:rFonts w:ascii="Arial" w:eastAsia="Arial" w:hAnsi="Arial" w:cs="Arial"/>
                <w:color w:val="3476B1"/>
              </w:rPr>
              <w:t>Appear Menu Options</w:t>
            </w:r>
          </w:p>
        </w:tc>
        <w:tc>
          <w:tcPr>
            <w:tcW w:w="173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5D8A78D7" w14:textId="7800ED67" w:rsidR="5B8BD92C" w:rsidRDefault="5B8BD92C" w:rsidP="5B8BD92C">
            <w:pPr>
              <w:bidi w:val="0"/>
              <w:jc w:val="center"/>
              <w:cnfStyle w:val="000000000000" w:firstRow="0" w:lastRow="0" w:firstColumn="0" w:lastColumn="0" w:oddVBand="0" w:evenVBand="0" w:oddHBand="0" w:evenHBand="0" w:firstRowFirstColumn="0" w:firstRowLastColumn="0" w:lastRowFirstColumn="0" w:lastRowLastColumn="0"/>
            </w:pPr>
            <w:r w:rsidRPr="5B8BD92C">
              <w:rPr>
                <w:rFonts w:ascii="Arial" w:eastAsia="Arial" w:hAnsi="Arial" w:cs="Arial"/>
                <w:color w:val="3476B1"/>
              </w:rPr>
              <w:t>Pass</w:t>
            </w:r>
          </w:p>
        </w:tc>
      </w:tr>
      <w:tr w:rsidR="5B8BD92C" w14:paraId="636E21D1" w14:textId="77777777" w:rsidTr="2DECFE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0F5873B3" w14:textId="5DEDA14B" w:rsidR="5B8BD92C" w:rsidRDefault="5B8BD92C" w:rsidP="5B8BD92C">
            <w:pPr>
              <w:bidi w:val="0"/>
              <w:jc w:val="center"/>
            </w:pPr>
            <w:r w:rsidRPr="5B8BD92C">
              <w:rPr>
                <w:rFonts w:ascii="Arial" w:eastAsia="Arial" w:hAnsi="Arial" w:cs="Arial"/>
                <w:color w:val="3476B1"/>
              </w:rPr>
              <w:t>3</w:t>
            </w:r>
          </w:p>
        </w:tc>
        <w:tc>
          <w:tcPr>
            <w:tcW w:w="382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06B4D216" w14:textId="52273C20" w:rsidR="5B8BD92C" w:rsidRDefault="5B8BD92C" w:rsidP="5B8BD92C">
            <w:pPr>
              <w:bidi w:val="0"/>
              <w:jc w:val="center"/>
              <w:cnfStyle w:val="000000100000" w:firstRow="0" w:lastRow="0" w:firstColumn="0" w:lastColumn="0" w:oddVBand="0" w:evenVBand="0" w:oddHBand="1" w:evenHBand="0" w:firstRowFirstColumn="0" w:firstRowLastColumn="0" w:lastRowFirstColumn="0" w:lastRowLastColumn="0"/>
            </w:pPr>
            <w:r w:rsidRPr="5B8BD92C">
              <w:rPr>
                <w:rFonts w:ascii="Arial" w:eastAsia="Arial" w:hAnsi="Arial" w:cs="Arial"/>
                <w:color w:val="3476B1"/>
              </w:rPr>
              <w:t>Main Window Option by Clicking Main Window Item</w:t>
            </w:r>
          </w:p>
        </w:tc>
        <w:tc>
          <w:tcPr>
            <w:tcW w:w="265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3B5DE329" w14:textId="79070332" w:rsidR="5B8BD92C" w:rsidRDefault="5B8BD92C" w:rsidP="5B8BD92C">
            <w:pPr>
              <w:bidi w:val="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3476B1"/>
              </w:rPr>
            </w:pPr>
            <w:r w:rsidRPr="5B8BD92C">
              <w:rPr>
                <w:rFonts w:ascii="Arial" w:eastAsia="Arial" w:hAnsi="Arial" w:cs="Arial"/>
                <w:color w:val="3476B1"/>
              </w:rPr>
              <w:t xml:space="preserve">Appear main </w:t>
            </w:r>
            <w:r w:rsidR="1E3A425B" w:rsidRPr="214CE6A2">
              <w:rPr>
                <w:rFonts w:ascii="Arial" w:eastAsia="Arial" w:hAnsi="Arial" w:cs="Arial"/>
                <w:color w:val="3476B1"/>
              </w:rPr>
              <w:t>page</w:t>
            </w:r>
          </w:p>
        </w:tc>
        <w:tc>
          <w:tcPr>
            <w:tcW w:w="173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698FDF1D" w14:textId="08D5406B" w:rsidR="5B8BD92C" w:rsidRDefault="5B8BD92C" w:rsidP="5B8BD92C">
            <w:pPr>
              <w:bidi w:val="0"/>
              <w:jc w:val="center"/>
              <w:cnfStyle w:val="000000100000" w:firstRow="0" w:lastRow="0" w:firstColumn="0" w:lastColumn="0" w:oddVBand="0" w:evenVBand="0" w:oddHBand="1" w:evenHBand="0" w:firstRowFirstColumn="0" w:firstRowLastColumn="0" w:lastRowFirstColumn="0" w:lastRowLastColumn="0"/>
            </w:pPr>
            <w:r w:rsidRPr="5B8BD92C">
              <w:rPr>
                <w:rFonts w:ascii="Arial" w:eastAsia="Arial" w:hAnsi="Arial" w:cs="Arial"/>
                <w:color w:val="3476B1"/>
              </w:rPr>
              <w:t>Pass</w:t>
            </w:r>
          </w:p>
        </w:tc>
      </w:tr>
      <w:tr w:rsidR="5B8BD92C" w14:paraId="7CDDE6E3" w14:textId="77777777" w:rsidTr="2DECFE80">
        <w:trPr>
          <w:trHeight w:val="300"/>
        </w:trPr>
        <w:tc>
          <w:tcPr>
            <w:cnfStyle w:val="001000000000" w:firstRow="0" w:lastRow="0" w:firstColumn="1" w:lastColumn="0" w:oddVBand="0" w:evenVBand="0" w:oddHBand="0" w:evenHBand="0" w:firstRowFirstColumn="0" w:firstRowLastColumn="0" w:lastRowFirstColumn="0" w:lastRowLastColumn="0"/>
            <w:tcW w:w="91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138A151A" w14:textId="30FE9278" w:rsidR="5B8BD92C" w:rsidRDefault="5B8BD92C" w:rsidP="5B8BD92C">
            <w:pPr>
              <w:bidi w:val="0"/>
              <w:jc w:val="center"/>
            </w:pPr>
            <w:r w:rsidRPr="5B8BD92C">
              <w:rPr>
                <w:rFonts w:ascii="Arial" w:eastAsia="Arial" w:hAnsi="Arial" w:cs="Arial"/>
                <w:color w:val="3476B1"/>
              </w:rPr>
              <w:t>4</w:t>
            </w:r>
          </w:p>
        </w:tc>
        <w:tc>
          <w:tcPr>
            <w:tcW w:w="382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3322C397" w14:textId="096F2109" w:rsidR="5B8BD92C" w:rsidRDefault="5B8BD92C" w:rsidP="5B8BD92C">
            <w:pPr>
              <w:bidi w:val="0"/>
              <w:jc w:val="center"/>
              <w:cnfStyle w:val="000000000000" w:firstRow="0" w:lastRow="0" w:firstColumn="0" w:lastColumn="0" w:oddVBand="0" w:evenVBand="0" w:oddHBand="0" w:evenHBand="0" w:firstRowFirstColumn="0" w:firstRowLastColumn="0" w:lastRowFirstColumn="0" w:lastRowLastColumn="0"/>
            </w:pPr>
            <w:r w:rsidRPr="5B8BD92C">
              <w:rPr>
                <w:rFonts w:ascii="Arial" w:eastAsia="Arial" w:hAnsi="Arial" w:cs="Arial"/>
                <w:color w:val="3476B1"/>
              </w:rPr>
              <w:t>Logout Option by Clicking Logout Item</w:t>
            </w:r>
          </w:p>
        </w:tc>
        <w:tc>
          <w:tcPr>
            <w:tcW w:w="265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0B114907" w14:textId="4056BB9D" w:rsidR="5B8BD92C" w:rsidRDefault="5B8BD92C" w:rsidP="5B8BD92C">
            <w:pPr>
              <w:bidi w:val="0"/>
              <w:jc w:val="center"/>
              <w:cnfStyle w:val="000000000000" w:firstRow="0" w:lastRow="0" w:firstColumn="0" w:lastColumn="0" w:oddVBand="0" w:evenVBand="0" w:oddHBand="0" w:evenHBand="0" w:firstRowFirstColumn="0" w:firstRowLastColumn="0" w:lastRowFirstColumn="0" w:lastRowLastColumn="0"/>
            </w:pPr>
            <w:r w:rsidRPr="5B8BD92C">
              <w:rPr>
                <w:rFonts w:ascii="Arial" w:eastAsia="Arial" w:hAnsi="Arial" w:cs="Arial"/>
                <w:color w:val="3476B1"/>
              </w:rPr>
              <w:t xml:space="preserve">Appear login </w:t>
            </w:r>
            <w:r w:rsidR="0F58581C" w:rsidRPr="42F35237">
              <w:rPr>
                <w:rFonts w:ascii="Arial" w:eastAsia="Arial" w:hAnsi="Arial" w:cs="Arial"/>
                <w:color w:val="3476B1"/>
              </w:rPr>
              <w:t>page</w:t>
            </w:r>
          </w:p>
        </w:tc>
        <w:tc>
          <w:tcPr>
            <w:tcW w:w="173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1FB8C55A" w14:textId="3DF0AF36" w:rsidR="5B8BD92C" w:rsidRDefault="5B8BD92C" w:rsidP="5B8BD92C">
            <w:pPr>
              <w:bidi w:val="0"/>
              <w:jc w:val="center"/>
              <w:cnfStyle w:val="000000000000" w:firstRow="0" w:lastRow="0" w:firstColumn="0" w:lastColumn="0" w:oddVBand="0" w:evenVBand="0" w:oddHBand="0" w:evenHBand="0" w:firstRowFirstColumn="0" w:firstRowLastColumn="0" w:lastRowFirstColumn="0" w:lastRowLastColumn="0"/>
            </w:pPr>
            <w:r w:rsidRPr="5B8BD92C">
              <w:rPr>
                <w:rFonts w:ascii="Arial" w:eastAsia="Arial" w:hAnsi="Arial" w:cs="Arial"/>
                <w:color w:val="3476B1"/>
              </w:rPr>
              <w:t>Pass</w:t>
            </w:r>
          </w:p>
        </w:tc>
      </w:tr>
      <w:tr w:rsidR="5B8BD92C" w14:paraId="7FF2E7C0" w14:textId="77777777" w:rsidTr="2DECFE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440DD240" w14:textId="1ED5DB45" w:rsidR="5B8BD92C" w:rsidRDefault="5B8BD92C" w:rsidP="5B8BD92C">
            <w:pPr>
              <w:bidi w:val="0"/>
              <w:jc w:val="center"/>
            </w:pPr>
            <w:r w:rsidRPr="5B8BD92C">
              <w:rPr>
                <w:rFonts w:ascii="Arial" w:eastAsia="Arial" w:hAnsi="Arial" w:cs="Arial"/>
                <w:color w:val="3476B1"/>
              </w:rPr>
              <w:t>5</w:t>
            </w:r>
          </w:p>
        </w:tc>
        <w:tc>
          <w:tcPr>
            <w:tcW w:w="382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4AA854BB" w14:textId="2910C848" w:rsidR="5B8BD92C" w:rsidRDefault="5B8BD92C" w:rsidP="5B8BD92C">
            <w:pPr>
              <w:bidi w:val="0"/>
              <w:jc w:val="center"/>
              <w:cnfStyle w:val="000000100000" w:firstRow="0" w:lastRow="0" w:firstColumn="0" w:lastColumn="0" w:oddVBand="0" w:evenVBand="0" w:oddHBand="1" w:evenHBand="0" w:firstRowFirstColumn="0" w:firstRowLastColumn="0" w:lastRowFirstColumn="0" w:lastRowLastColumn="0"/>
            </w:pPr>
            <w:r w:rsidRPr="5B8BD92C">
              <w:rPr>
                <w:rFonts w:ascii="Arial" w:eastAsia="Arial" w:hAnsi="Arial" w:cs="Arial"/>
                <w:color w:val="3476B1"/>
              </w:rPr>
              <w:t>About us Option by Clicking About us Item</w:t>
            </w:r>
          </w:p>
        </w:tc>
        <w:tc>
          <w:tcPr>
            <w:tcW w:w="265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740F544A" w14:textId="17E56C03" w:rsidR="5B8BD92C" w:rsidRDefault="5B8BD92C" w:rsidP="5B8BD92C">
            <w:pPr>
              <w:bidi w:val="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3476B1"/>
              </w:rPr>
            </w:pPr>
            <w:r w:rsidRPr="5B8BD92C">
              <w:rPr>
                <w:rFonts w:ascii="Arial" w:eastAsia="Arial" w:hAnsi="Arial" w:cs="Arial"/>
                <w:color w:val="3476B1"/>
              </w:rPr>
              <w:t xml:space="preserve">Appear </w:t>
            </w:r>
            <w:proofErr w:type="gramStart"/>
            <w:r w:rsidRPr="5B8BD92C">
              <w:rPr>
                <w:rFonts w:ascii="Arial" w:eastAsia="Arial" w:hAnsi="Arial" w:cs="Arial"/>
                <w:color w:val="3476B1"/>
              </w:rPr>
              <w:t>about</w:t>
            </w:r>
            <w:proofErr w:type="gramEnd"/>
            <w:r w:rsidRPr="5B8BD92C">
              <w:rPr>
                <w:rFonts w:ascii="Arial" w:eastAsia="Arial" w:hAnsi="Arial" w:cs="Arial"/>
                <w:color w:val="3476B1"/>
              </w:rPr>
              <w:t xml:space="preserve"> us </w:t>
            </w:r>
            <w:r w:rsidR="678A09F1" w:rsidRPr="6C252D39">
              <w:rPr>
                <w:rFonts w:ascii="Arial" w:eastAsia="Arial" w:hAnsi="Arial" w:cs="Arial"/>
                <w:color w:val="3476B1"/>
              </w:rPr>
              <w:t>page</w:t>
            </w:r>
          </w:p>
        </w:tc>
        <w:tc>
          <w:tcPr>
            <w:tcW w:w="173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7DF3BC5A" w14:textId="610852B7" w:rsidR="5B8BD92C" w:rsidRDefault="5B8BD92C" w:rsidP="5B8BD92C">
            <w:pPr>
              <w:bidi w:val="0"/>
              <w:jc w:val="center"/>
              <w:cnfStyle w:val="000000100000" w:firstRow="0" w:lastRow="0" w:firstColumn="0" w:lastColumn="0" w:oddVBand="0" w:evenVBand="0" w:oddHBand="1" w:evenHBand="0" w:firstRowFirstColumn="0" w:firstRowLastColumn="0" w:lastRowFirstColumn="0" w:lastRowLastColumn="0"/>
            </w:pPr>
            <w:r w:rsidRPr="5B8BD92C">
              <w:rPr>
                <w:rFonts w:ascii="Arial" w:eastAsia="Arial" w:hAnsi="Arial" w:cs="Arial"/>
                <w:color w:val="3476B1"/>
              </w:rPr>
              <w:t>Pass</w:t>
            </w:r>
          </w:p>
        </w:tc>
      </w:tr>
      <w:tr w:rsidR="5B8BD92C" w14:paraId="7DE126FD" w14:textId="77777777" w:rsidTr="2DECFE80">
        <w:trPr>
          <w:trHeight w:val="300"/>
        </w:trPr>
        <w:tc>
          <w:tcPr>
            <w:cnfStyle w:val="001000000000" w:firstRow="0" w:lastRow="0" w:firstColumn="1" w:lastColumn="0" w:oddVBand="0" w:evenVBand="0" w:oddHBand="0" w:evenHBand="0" w:firstRowFirstColumn="0" w:firstRowLastColumn="0" w:lastRowFirstColumn="0" w:lastRowLastColumn="0"/>
            <w:tcW w:w="91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0039326C" w14:textId="11891399" w:rsidR="5B8BD92C" w:rsidRDefault="5B8BD92C" w:rsidP="5B8BD92C">
            <w:pPr>
              <w:bidi w:val="0"/>
              <w:jc w:val="center"/>
            </w:pPr>
            <w:r w:rsidRPr="5B8BD92C">
              <w:rPr>
                <w:rFonts w:ascii="Arial" w:eastAsia="Arial" w:hAnsi="Arial" w:cs="Arial"/>
                <w:color w:val="3476B1"/>
              </w:rPr>
              <w:t>6</w:t>
            </w:r>
          </w:p>
        </w:tc>
        <w:tc>
          <w:tcPr>
            <w:tcW w:w="382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0FFE4022" w14:textId="08F39570" w:rsidR="5B8BD92C" w:rsidRDefault="5B8BD92C" w:rsidP="5B8BD92C">
            <w:pPr>
              <w:bidi w:val="0"/>
              <w:jc w:val="center"/>
              <w:cnfStyle w:val="000000000000" w:firstRow="0" w:lastRow="0" w:firstColumn="0" w:lastColumn="0" w:oddVBand="0" w:evenVBand="0" w:oddHBand="0" w:evenHBand="0" w:firstRowFirstColumn="0" w:firstRowLastColumn="0" w:lastRowFirstColumn="0" w:lastRowLastColumn="0"/>
            </w:pPr>
            <w:r w:rsidRPr="5B8BD92C">
              <w:rPr>
                <w:rFonts w:ascii="Arial" w:eastAsia="Arial" w:hAnsi="Arial" w:cs="Arial"/>
                <w:color w:val="3476B1"/>
              </w:rPr>
              <w:t>Update details Option by Clicking update details Item</w:t>
            </w:r>
          </w:p>
        </w:tc>
        <w:tc>
          <w:tcPr>
            <w:tcW w:w="265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4CA43C23" w14:textId="2816ED4F" w:rsidR="5B8BD92C" w:rsidRDefault="5B8BD92C" w:rsidP="5B8BD92C">
            <w:pPr>
              <w:bidi w:val="0"/>
              <w:jc w:val="center"/>
              <w:cnfStyle w:val="000000000000" w:firstRow="0" w:lastRow="0" w:firstColumn="0" w:lastColumn="0" w:oddVBand="0" w:evenVBand="0" w:oddHBand="0" w:evenHBand="0" w:firstRowFirstColumn="0" w:firstRowLastColumn="0" w:lastRowFirstColumn="0" w:lastRowLastColumn="0"/>
            </w:pPr>
            <w:r w:rsidRPr="5B8BD92C">
              <w:rPr>
                <w:rFonts w:ascii="Arial" w:eastAsia="Arial" w:hAnsi="Arial" w:cs="Arial"/>
                <w:color w:val="3476B1"/>
              </w:rPr>
              <w:t xml:space="preserve">Appear update user details </w:t>
            </w:r>
            <w:r w:rsidR="5E9DCE92" w:rsidRPr="558A9105">
              <w:rPr>
                <w:rFonts w:ascii="Arial" w:eastAsia="Arial" w:hAnsi="Arial" w:cs="Arial"/>
                <w:color w:val="3476B1"/>
              </w:rPr>
              <w:t>page</w:t>
            </w:r>
          </w:p>
        </w:tc>
        <w:tc>
          <w:tcPr>
            <w:tcW w:w="173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4F163270" w14:textId="7CF8A621" w:rsidR="5B8BD92C" w:rsidRDefault="5B8BD92C" w:rsidP="5B8BD92C">
            <w:pPr>
              <w:bidi w:val="0"/>
              <w:jc w:val="center"/>
              <w:cnfStyle w:val="000000000000" w:firstRow="0" w:lastRow="0" w:firstColumn="0" w:lastColumn="0" w:oddVBand="0" w:evenVBand="0" w:oddHBand="0" w:evenHBand="0" w:firstRowFirstColumn="0" w:firstRowLastColumn="0" w:lastRowFirstColumn="0" w:lastRowLastColumn="0"/>
            </w:pPr>
            <w:r w:rsidRPr="5B8BD92C">
              <w:rPr>
                <w:rFonts w:ascii="Arial" w:eastAsia="Arial" w:hAnsi="Arial" w:cs="Arial"/>
                <w:color w:val="3476B1"/>
              </w:rPr>
              <w:t>Pass</w:t>
            </w:r>
          </w:p>
        </w:tc>
      </w:tr>
      <w:tr w:rsidR="5B8BD92C" w14:paraId="393C6776" w14:textId="77777777" w:rsidTr="2DECFE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6E5F760F" w14:textId="5E582055" w:rsidR="5B8BD92C" w:rsidRDefault="5B8BD92C" w:rsidP="5B8BD92C">
            <w:pPr>
              <w:bidi w:val="0"/>
              <w:jc w:val="center"/>
            </w:pPr>
            <w:r w:rsidRPr="5B8BD92C">
              <w:rPr>
                <w:rFonts w:ascii="Arial" w:eastAsia="Arial" w:hAnsi="Arial" w:cs="Arial"/>
                <w:color w:val="3476B1"/>
              </w:rPr>
              <w:t>7</w:t>
            </w:r>
          </w:p>
        </w:tc>
        <w:tc>
          <w:tcPr>
            <w:tcW w:w="382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4324E234" w14:textId="430944BB" w:rsidR="5B8BD92C" w:rsidRDefault="5B8BD92C" w:rsidP="5B8BD92C">
            <w:pPr>
              <w:bidi w:val="0"/>
              <w:jc w:val="center"/>
              <w:cnfStyle w:val="000000100000" w:firstRow="0" w:lastRow="0" w:firstColumn="0" w:lastColumn="0" w:oddVBand="0" w:evenVBand="0" w:oddHBand="1" w:evenHBand="0" w:firstRowFirstColumn="0" w:firstRowLastColumn="0" w:lastRowFirstColumn="0" w:lastRowLastColumn="0"/>
            </w:pPr>
            <w:r w:rsidRPr="5B8BD92C">
              <w:rPr>
                <w:rFonts w:ascii="Arial" w:eastAsia="Arial" w:hAnsi="Arial" w:cs="Arial"/>
                <w:color w:val="3476B1"/>
              </w:rPr>
              <w:t xml:space="preserve">Enter new </w:t>
            </w:r>
            <w:proofErr w:type="gramStart"/>
            <w:r w:rsidRPr="5B8BD92C">
              <w:rPr>
                <w:rFonts w:ascii="Arial" w:eastAsia="Arial" w:hAnsi="Arial" w:cs="Arial"/>
                <w:color w:val="3476B1"/>
              </w:rPr>
              <w:t>user name</w:t>
            </w:r>
            <w:proofErr w:type="gramEnd"/>
            <w:r w:rsidRPr="5B8BD92C">
              <w:rPr>
                <w:rFonts w:ascii="Arial" w:eastAsia="Arial" w:hAnsi="Arial" w:cs="Arial"/>
                <w:color w:val="3476B1"/>
              </w:rPr>
              <w:t>. then click update button</w:t>
            </w:r>
          </w:p>
        </w:tc>
        <w:tc>
          <w:tcPr>
            <w:tcW w:w="265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6B35BD2C" w14:textId="63F7890E" w:rsidR="5B8BD92C" w:rsidRDefault="5B8BD92C" w:rsidP="5B8BD92C">
            <w:pPr>
              <w:bidi w:val="0"/>
              <w:jc w:val="center"/>
              <w:cnfStyle w:val="000000100000" w:firstRow="0" w:lastRow="0" w:firstColumn="0" w:lastColumn="0" w:oddVBand="0" w:evenVBand="0" w:oddHBand="1" w:evenHBand="0" w:firstRowFirstColumn="0" w:firstRowLastColumn="0" w:lastRowFirstColumn="0" w:lastRowLastColumn="0"/>
            </w:pPr>
            <w:r w:rsidRPr="5B8BD92C">
              <w:rPr>
                <w:rFonts w:ascii="Arial" w:eastAsia="Arial" w:hAnsi="Arial" w:cs="Arial"/>
                <w:color w:val="3476B1"/>
              </w:rPr>
              <w:t>Username updated</w:t>
            </w:r>
          </w:p>
        </w:tc>
        <w:tc>
          <w:tcPr>
            <w:tcW w:w="173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4CB6FE8A" w14:textId="4AFD8B0F" w:rsidR="5B8BD92C" w:rsidRDefault="5B8BD92C" w:rsidP="5B8BD92C">
            <w:pPr>
              <w:bidi w:val="0"/>
              <w:jc w:val="center"/>
              <w:cnfStyle w:val="000000100000" w:firstRow="0" w:lastRow="0" w:firstColumn="0" w:lastColumn="0" w:oddVBand="0" w:evenVBand="0" w:oddHBand="1" w:evenHBand="0" w:firstRowFirstColumn="0" w:firstRowLastColumn="0" w:lastRowFirstColumn="0" w:lastRowLastColumn="0"/>
            </w:pPr>
            <w:r w:rsidRPr="5B8BD92C">
              <w:rPr>
                <w:rFonts w:ascii="Arial" w:eastAsia="Arial" w:hAnsi="Arial" w:cs="Arial"/>
                <w:color w:val="3476B1"/>
              </w:rPr>
              <w:t>Pass</w:t>
            </w:r>
          </w:p>
        </w:tc>
      </w:tr>
      <w:tr w:rsidR="5B8BD92C" w14:paraId="245394C1" w14:textId="77777777" w:rsidTr="2DECFE80">
        <w:trPr>
          <w:trHeight w:val="300"/>
        </w:trPr>
        <w:tc>
          <w:tcPr>
            <w:cnfStyle w:val="001000000000" w:firstRow="0" w:lastRow="0" w:firstColumn="1" w:lastColumn="0" w:oddVBand="0" w:evenVBand="0" w:oddHBand="0" w:evenHBand="0" w:firstRowFirstColumn="0" w:firstRowLastColumn="0" w:lastRowFirstColumn="0" w:lastRowLastColumn="0"/>
            <w:tcW w:w="91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0A7E3121" w14:textId="044B08D6" w:rsidR="5B8BD92C" w:rsidRDefault="5B8BD92C" w:rsidP="5B8BD92C">
            <w:pPr>
              <w:bidi w:val="0"/>
              <w:jc w:val="center"/>
            </w:pPr>
            <w:r w:rsidRPr="5B8BD92C">
              <w:rPr>
                <w:rFonts w:ascii="Arial" w:eastAsia="Arial" w:hAnsi="Arial" w:cs="Arial"/>
                <w:color w:val="3476B1"/>
              </w:rPr>
              <w:lastRenderedPageBreak/>
              <w:t>8</w:t>
            </w:r>
          </w:p>
        </w:tc>
        <w:tc>
          <w:tcPr>
            <w:tcW w:w="382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402BF14A" w14:textId="7D78FA84" w:rsidR="5B8BD92C" w:rsidRDefault="5B8BD92C" w:rsidP="5B8BD92C">
            <w:pPr>
              <w:bidi w:val="0"/>
              <w:jc w:val="center"/>
              <w:cnfStyle w:val="000000000000" w:firstRow="0" w:lastRow="0" w:firstColumn="0" w:lastColumn="0" w:oddVBand="0" w:evenVBand="0" w:oddHBand="0" w:evenHBand="0" w:firstRowFirstColumn="0" w:firstRowLastColumn="0" w:lastRowFirstColumn="0" w:lastRowLastColumn="0"/>
            </w:pPr>
            <w:r w:rsidRPr="5B8BD92C">
              <w:rPr>
                <w:rFonts w:ascii="Arial" w:eastAsia="Arial" w:hAnsi="Arial" w:cs="Arial"/>
                <w:color w:val="3476B1"/>
              </w:rPr>
              <w:t>Enter old password and new password. then click update password</w:t>
            </w:r>
          </w:p>
        </w:tc>
        <w:tc>
          <w:tcPr>
            <w:tcW w:w="265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18DAE550" w14:textId="5FDC8811" w:rsidR="5B8BD92C" w:rsidRDefault="5B8BD92C" w:rsidP="5B8BD92C">
            <w:pPr>
              <w:bidi w:val="0"/>
              <w:jc w:val="center"/>
              <w:cnfStyle w:val="000000000000" w:firstRow="0" w:lastRow="0" w:firstColumn="0" w:lastColumn="0" w:oddVBand="0" w:evenVBand="0" w:oddHBand="0" w:evenHBand="0" w:firstRowFirstColumn="0" w:firstRowLastColumn="0" w:lastRowFirstColumn="0" w:lastRowLastColumn="0"/>
            </w:pPr>
            <w:r w:rsidRPr="5B8BD92C">
              <w:rPr>
                <w:rFonts w:ascii="Arial" w:eastAsia="Arial" w:hAnsi="Arial" w:cs="Arial"/>
                <w:color w:val="3476B1"/>
              </w:rPr>
              <w:t>Password updated</w:t>
            </w:r>
          </w:p>
        </w:tc>
        <w:tc>
          <w:tcPr>
            <w:tcW w:w="173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185C6575" w14:textId="3A789BFF" w:rsidR="5B8BD92C" w:rsidRDefault="5B8BD92C" w:rsidP="5B8BD92C">
            <w:pPr>
              <w:bidi w:val="0"/>
              <w:jc w:val="center"/>
              <w:cnfStyle w:val="000000000000" w:firstRow="0" w:lastRow="0" w:firstColumn="0" w:lastColumn="0" w:oddVBand="0" w:evenVBand="0" w:oddHBand="0" w:evenHBand="0" w:firstRowFirstColumn="0" w:firstRowLastColumn="0" w:lastRowFirstColumn="0" w:lastRowLastColumn="0"/>
            </w:pPr>
            <w:r w:rsidRPr="5B8BD92C">
              <w:rPr>
                <w:rFonts w:ascii="Arial" w:eastAsia="Arial" w:hAnsi="Arial" w:cs="Arial"/>
                <w:color w:val="3476B1"/>
              </w:rPr>
              <w:t>Pass</w:t>
            </w:r>
          </w:p>
        </w:tc>
      </w:tr>
    </w:tbl>
    <w:p w14:paraId="5A194F29" w14:textId="0E644113" w:rsidR="14C95ABD" w:rsidRDefault="14C95ABD" w:rsidP="14C95ABD">
      <w:pPr>
        <w:tabs>
          <w:tab w:val="left" w:pos="3866"/>
        </w:tabs>
        <w:bidi w:val="0"/>
        <w:spacing w:after="60"/>
        <w:jc w:val="center"/>
        <w:rPr>
          <w:rFonts w:ascii="Times New Roman" w:eastAsia="Times New Roman" w:hAnsi="Times New Roman" w:cs="Times New Roman"/>
          <w:i/>
          <w:iCs/>
        </w:rPr>
      </w:pPr>
    </w:p>
    <w:p w14:paraId="5871130D" w14:textId="77777777" w:rsidR="0009500D" w:rsidRDefault="0009500D" w:rsidP="0009500D">
      <w:pPr>
        <w:tabs>
          <w:tab w:val="left" w:pos="3866"/>
        </w:tabs>
        <w:bidi w:val="0"/>
        <w:jc w:val="both"/>
        <w:rPr>
          <w:rFonts w:asciiTheme="majorBidi" w:hAnsiTheme="majorBidi" w:cstheme="majorBidi"/>
          <w:sz w:val="24"/>
          <w:szCs w:val="24"/>
        </w:rPr>
      </w:pPr>
    </w:p>
    <w:p w14:paraId="0F365B36" w14:textId="0963EEFB" w:rsidR="406C1110" w:rsidRDefault="406C1110" w:rsidP="406C1110">
      <w:pPr>
        <w:tabs>
          <w:tab w:val="left" w:pos="3866"/>
        </w:tabs>
        <w:bidi w:val="0"/>
        <w:jc w:val="both"/>
        <w:rPr>
          <w:rFonts w:asciiTheme="majorBidi" w:hAnsiTheme="majorBidi" w:cstheme="majorBidi"/>
          <w:sz w:val="24"/>
          <w:szCs w:val="24"/>
        </w:rPr>
      </w:pPr>
    </w:p>
    <w:p w14:paraId="0A25BBE0" w14:textId="0F795A3F" w:rsidR="406C1110" w:rsidRDefault="0416B24D" w:rsidP="3567321B">
      <w:pPr>
        <w:tabs>
          <w:tab w:val="left" w:pos="3866"/>
        </w:tabs>
        <w:bidi w:val="0"/>
        <w:jc w:val="center"/>
        <w:rPr>
          <w:rFonts w:ascii="Times New Roman" w:eastAsia="Times New Roman" w:hAnsi="Times New Roman" w:cs="Times New Roman"/>
          <w:sz w:val="24"/>
          <w:szCs w:val="24"/>
        </w:rPr>
      </w:pPr>
      <w:r w:rsidRPr="0CA87A7A">
        <w:rPr>
          <w:rFonts w:ascii="Times New Roman" w:eastAsia="Times New Roman" w:hAnsi="Times New Roman" w:cs="Times New Roman"/>
          <w:i/>
          <w:iCs/>
        </w:rPr>
        <w:t>Admin main Actions</w:t>
      </w:r>
    </w:p>
    <w:tbl>
      <w:tblPr>
        <w:tblStyle w:val="GridTable6Colorful-Accent2"/>
        <w:tblW w:w="0" w:type="auto"/>
        <w:tblLayout w:type="fixed"/>
        <w:tblLook w:val="04A0" w:firstRow="1" w:lastRow="0" w:firstColumn="1" w:lastColumn="0" w:noHBand="0" w:noVBand="1"/>
      </w:tblPr>
      <w:tblGrid>
        <w:gridCol w:w="975"/>
        <w:gridCol w:w="3780"/>
        <w:gridCol w:w="2685"/>
        <w:gridCol w:w="1685"/>
      </w:tblGrid>
      <w:tr w:rsidR="2D3D038C" w14:paraId="7930841F" w14:textId="77777777" w:rsidTr="41F07F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22EE04AE" w14:textId="775E51CD" w:rsidR="2D3D038C" w:rsidRDefault="2D3D038C" w:rsidP="2D3D038C">
            <w:pPr>
              <w:bidi w:val="0"/>
              <w:jc w:val="center"/>
            </w:pPr>
            <w:r w:rsidRPr="2D3D038C">
              <w:rPr>
                <w:rFonts w:ascii="Arial" w:eastAsia="Arial" w:hAnsi="Arial" w:cs="Arial"/>
                <w:color w:val="3476B1"/>
              </w:rPr>
              <w:t>Test#</w:t>
            </w:r>
          </w:p>
        </w:tc>
        <w:tc>
          <w:tcPr>
            <w:tcW w:w="3780"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7D552ED7" w14:textId="157FF704" w:rsidR="2D3D038C" w:rsidRDefault="2D3D038C" w:rsidP="2D3D038C">
            <w:pPr>
              <w:bidi w:val="0"/>
              <w:jc w:val="center"/>
              <w:cnfStyle w:val="100000000000" w:firstRow="1" w:lastRow="0" w:firstColumn="0" w:lastColumn="0" w:oddVBand="0" w:evenVBand="0" w:oddHBand="0" w:evenHBand="0" w:firstRowFirstColumn="0" w:firstRowLastColumn="0" w:lastRowFirstColumn="0" w:lastRowLastColumn="0"/>
            </w:pPr>
            <w:r w:rsidRPr="477841B1">
              <w:rPr>
                <w:rFonts w:ascii="Arial" w:eastAsia="Arial" w:hAnsi="Arial" w:cs="Arial"/>
                <w:color w:val="3476B1"/>
              </w:rPr>
              <w:t>Description</w:t>
            </w:r>
          </w:p>
        </w:tc>
        <w:tc>
          <w:tcPr>
            <w:tcW w:w="2685"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3A9CB6C3" w14:textId="0891896F" w:rsidR="2D3D038C" w:rsidRDefault="2D3D038C" w:rsidP="2D3D038C">
            <w:pPr>
              <w:bidi w:val="0"/>
              <w:jc w:val="center"/>
              <w:cnfStyle w:val="100000000000" w:firstRow="1" w:lastRow="0" w:firstColumn="0" w:lastColumn="0" w:oddVBand="0" w:evenVBand="0" w:oddHBand="0" w:evenHBand="0" w:firstRowFirstColumn="0" w:firstRowLastColumn="0" w:lastRowFirstColumn="0" w:lastRowLastColumn="0"/>
            </w:pPr>
            <w:r w:rsidRPr="477841B1">
              <w:rPr>
                <w:rFonts w:ascii="Arial" w:eastAsia="Arial" w:hAnsi="Arial" w:cs="Arial"/>
                <w:color w:val="3476B1"/>
              </w:rPr>
              <w:t>Expected Result</w:t>
            </w:r>
          </w:p>
        </w:tc>
        <w:tc>
          <w:tcPr>
            <w:tcW w:w="1685"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0F3D0F24" w14:textId="2943ADB9" w:rsidR="2D3D038C" w:rsidRDefault="2D3D038C" w:rsidP="2D3D038C">
            <w:pPr>
              <w:bidi w:val="0"/>
              <w:jc w:val="center"/>
              <w:cnfStyle w:val="100000000000" w:firstRow="1" w:lastRow="0" w:firstColumn="0" w:lastColumn="0" w:oddVBand="0" w:evenVBand="0" w:oddHBand="0" w:evenHBand="0" w:firstRowFirstColumn="0" w:firstRowLastColumn="0" w:lastRowFirstColumn="0" w:lastRowLastColumn="0"/>
            </w:pPr>
            <w:r w:rsidRPr="477841B1">
              <w:rPr>
                <w:rFonts w:ascii="Arial" w:eastAsia="Arial" w:hAnsi="Arial" w:cs="Arial"/>
                <w:color w:val="3476B1"/>
              </w:rPr>
              <w:t>Pass/Fail</w:t>
            </w:r>
          </w:p>
        </w:tc>
      </w:tr>
      <w:tr w:rsidR="00DF7035" w14:paraId="37AACE8C" w14:textId="77777777" w:rsidTr="41F07F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2BA25C08" w14:textId="7897C5DA" w:rsidR="2D3D038C" w:rsidRDefault="2D3D038C" w:rsidP="2D3D038C">
            <w:pPr>
              <w:bidi w:val="0"/>
              <w:jc w:val="center"/>
            </w:pPr>
            <w:r w:rsidRPr="2D3D038C">
              <w:rPr>
                <w:rFonts w:ascii="Arial" w:eastAsia="Arial" w:hAnsi="Arial" w:cs="Arial"/>
                <w:color w:val="3476B1"/>
              </w:rPr>
              <w:t>1</w:t>
            </w:r>
          </w:p>
        </w:tc>
        <w:tc>
          <w:tcPr>
            <w:tcW w:w="3780"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341BD8ED" w14:textId="1FF9646F"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 xml:space="preserve">Manage user accounts by using update user details </w:t>
            </w:r>
            <w:r w:rsidR="3F40D8DD" w:rsidRPr="530A404A">
              <w:rPr>
                <w:rFonts w:ascii="Arial" w:eastAsia="Arial" w:hAnsi="Arial" w:cs="Arial"/>
                <w:color w:val="3476B1"/>
              </w:rPr>
              <w:t xml:space="preserve">page </w:t>
            </w:r>
            <w:r w:rsidR="530A404A" w:rsidRPr="530A404A">
              <w:rPr>
                <w:rFonts w:ascii="Arial" w:eastAsia="Arial" w:hAnsi="Arial" w:cs="Arial"/>
                <w:color w:val="3476B1"/>
              </w:rPr>
              <w:t>Clicking</w:t>
            </w:r>
            <w:r w:rsidRPr="2D3D038C">
              <w:rPr>
                <w:rFonts w:ascii="Arial" w:eastAsia="Arial" w:hAnsi="Arial" w:cs="Arial"/>
                <w:color w:val="3476B1"/>
              </w:rPr>
              <w:t xml:space="preserve"> search button</w:t>
            </w:r>
          </w:p>
        </w:tc>
        <w:tc>
          <w:tcPr>
            <w:tcW w:w="2685"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75BD373B" w14:textId="6EB23FCE"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found specific user</w:t>
            </w:r>
          </w:p>
        </w:tc>
        <w:tc>
          <w:tcPr>
            <w:tcW w:w="1685"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4B139397" w14:textId="5288BEE3"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Pass</w:t>
            </w:r>
          </w:p>
        </w:tc>
      </w:tr>
      <w:tr w:rsidR="2D3D038C" w14:paraId="7BBE4A6A" w14:textId="77777777" w:rsidTr="41F07F7C">
        <w:trPr>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42F6866F" w14:textId="28E8C6AC" w:rsidR="2D3D038C" w:rsidRDefault="2D3D038C" w:rsidP="2D3D038C">
            <w:pPr>
              <w:bidi w:val="0"/>
              <w:jc w:val="center"/>
            </w:pPr>
            <w:r w:rsidRPr="2D3D038C">
              <w:rPr>
                <w:rFonts w:ascii="Arial" w:eastAsia="Arial" w:hAnsi="Arial" w:cs="Arial"/>
                <w:color w:val="3476B1"/>
              </w:rPr>
              <w:t>2</w:t>
            </w:r>
          </w:p>
        </w:tc>
        <w:tc>
          <w:tcPr>
            <w:tcW w:w="378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5EA01EB9" w14:textId="06DC2ADA"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 xml:space="preserve">Manage user accounts by using update user details </w:t>
            </w:r>
            <w:r w:rsidR="513A97B6" w:rsidRPr="7CC40FF1">
              <w:rPr>
                <w:rFonts w:ascii="Arial" w:eastAsia="Arial" w:hAnsi="Arial" w:cs="Arial"/>
                <w:color w:val="3476B1"/>
              </w:rPr>
              <w:t>page</w:t>
            </w:r>
            <w:r w:rsidRPr="2D3D038C">
              <w:rPr>
                <w:rFonts w:ascii="Arial" w:eastAsia="Arial" w:hAnsi="Arial" w:cs="Arial"/>
                <w:color w:val="3476B1"/>
              </w:rPr>
              <w:t xml:space="preserve"> Clicking delete button</w:t>
            </w:r>
          </w:p>
        </w:tc>
        <w:tc>
          <w:tcPr>
            <w:tcW w:w="268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63045733" w14:textId="5917FF80"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Delete specific user</w:t>
            </w:r>
          </w:p>
        </w:tc>
        <w:tc>
          <w:tcPr>
            <w:tcW w:w="168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5616907F" w14:textId="26E036DB"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Pass</w:t>
            </w:r>
          </w:p>
        </w:tc>
      </w:tr>
      <w:tr w:rsidR="00EE168B" w14:paraId="26B96CD6" w14:textId="77777777" w:rsidTr="41F07F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7767FE82" w14:textId="0309875D" w:rsidR="2D3D038C" w:rsidRDefault="2D3D038C" w:rsidP="2D3D038C">
            <w:pPr>
              <w:bidi w:val="0"/>
              <w:jc w:val="center"/>
            </w:pPr>
            <w:r w:rsidRPr="2D3D038C">
              <w:rPr>
                <w:rFonts w:ascii="Arial" w:eastAsia="Arial" w:hAnsi="Arial" w:cs="Arial"/>
                <w:color w:val="3476B1"/>
              </w:rPr>
              <w:t>3</w:t>
            </w:r>
          </w:p>
        </w:tc>
        <w:tc>
          <w:tcPr>
            <w:tcW w:w="378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75B09F2C" w14:textId="1005F285"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3476B1"/>
              </w:rPr>
            </w:pPr>
            <w:r w:rsidRPr="2D3D038C">
              <w:rPr>
                <w:rFonts w:ascii="Arial" w:eastAsia="Arial" w:hAnsi="Arial" w:cs="Arial"/>
                <w:color w:val="3476B1"/>
              </w:rPr>
              <w:t xml:space="preserve">Manage user accounts by using update user details </w:t>
            </w:r>
            <w:r w:rsidR="20D6249E" w:rsidRPr="17444EA3">
              <w:rPr>
                <w:rFonts w:ascii="Arial" w:eastAsia="Arial" w:hAnsi="Arial" w:cs="Arial"/>
                <w:color w:val="3476B1"/>
              </w:rPr>
              <w:t xml:space="preserve">page </w:t>
            </w:r>
            <w:r w:rsidR="17444EA3" w:rsidRPr="17444EA3">
              <w:rPr>
                <w:rFonts w:ascii="Arial" w:eastAsia="Arial" w:hAnsi="Arial" w:cs="Arial"/>
                <w:color w:val="3476B1"/>
              </w:rPr>
              <w:t>Clicking</w:t>
            </w:r>
            <w:r w:rsidRPr="2D3D038C">
              <w:rPr>
                <w:rFonts w:ascii="Arial" w:eastAsia="Arial" w:hAnsi="Arial" w:cs="Arial"/>
                <w:color w:val="3476B1"/>
              </w:rPr>
              <w:t xml:space="preserve"> update button</w:t>
            </w:r>
          </w:p>
        </w:tc>
        <w:tc>
          <w:tcPr>
            <w:tcW w:w="268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222A28EC" w14:textId="4DD8A30D"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 xml:space="preserve">update specific user detail </w:t>
            </w:r>
          </w:p>
        </w:tc>
        <w:tc>
          <w:tcPr>
            <w:tcW w:w="168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78540FDD" w14:textId="5BE9BE4F"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Pass</w:t>
            </w:r>
          </w:p>
        </w:tc>
      </w:tr>
      <w:tr w:rsidR="2D3D038C" w14:paraId="62C9217F" w14:textId="77777777" w:rsidTr="41F07F7C">
        <w:trPr>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5BD7AAF6" w14:textId="3F7A1288" w:rsidR="2D3D038C" w:rsidRDefault="2D3D038C" w:rsidP="2D3D038C">
            <w:pPr>
              <w:bidi w:val="0"/>
              <w:jc w:val="center"/>
            </w:pPr>
            <w:r w:rsidRPr="2D3D038C">
              <w:rPr>
                <w:rFonts w:ascii="Arial" w:eastAsia="Arial" w:hAnsi="Arial" w:cs="Arial"/>
                <w:color w:val="3476B1"/>
              </w:rPr>
              <w:t>4</w:t>
            </w:r>
          </w:p>
        </w:tc>
        <w:tc>
          <w:tcPr>
            <w:tcW w:w="378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4B1E360B" w14:textId="1B293675"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 xml:space="preserve">Manage user accounts by using update user details </w:t>
            </w:r>
            <w:r w:rsidR="6C657C9B" w:rsidRPr="726DCA2F">
              <w:rPr>
                <w:rFonts w:ascii="Arial" w:eastAsia="Arial" w:hAnsi="Arial" w:cs="Arial"/>
                <w:color w:val="3476B1"/>
              </w:rPr>
              <w:t xml:space="preserve">page </w:t>
            </w:r>
            <w:r w:rsidR="726DCA2F" w:rsidRPr="726DCA2F">
              <w:rPr>
                <w:rFonts w:ascii="Arial" w:eastAsia="Arial" w:hAnsi="Arial" w:cs="Arial"/>
                <w:color w:val="3476B1"/>
              </w:rPr>
              <w:t>Clicking</w:t>
            </w:r>
            <w:r w:rsidRPr="2D3D038C">
              <w:rPr>
                <w:rFonts w:ascii="Arial" w:eastAsia="Arial" w:hAnsi="Arial" w:cs="Arial"/>
                <w:color w:val="3476B1"/>
              </w:rPr>
              <w:t xml:space="preserve"> add button</w:t>
            </w:r>
          </w:p>
        </w:tc>
        <w:tc>
          <w:tcPr>
            <w:tcW w:w="268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31F188F3" w14:textId="4BBF85FC"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 xml:space="preserve">Add new user </w:t>
            </w:r>
          </w:p>
        </w:tc>
        <w:tc>
          <w:tcPr>
            <w:tcW w:w="168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76EBEA95" w14:textId="59628218"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Pass</w:t>
            </w:r>
          </w:p>
        </w:tc>
      </w:tr>
      <w:tr w:rsidR="00EE168B" w14:paraId="6844CE58" w14:textId="77777777" w:rsidTr="41F07F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30AE45C8" w14:textId="43F14AAF" w:rsidR="2D3D038C" w:rsidRDefault="2D3D038C" w:rsidP="2D3D038C">
            <w:pPr>
              <w:bidi w:val="0"/>
              <w:jc w:val="center"/>
            </w:pPr>
            <w:r w:rsidRPr="2D3D038C">
              <w:rPr>
                <w:rFonts w:ascii="Arial" w:eastAsia="Arial" w:hAnsi="Arial" w:cs="Arial"/>
                <w:color w:val="3476B1"/>
              </w:rPr>
              <w:t>5</w:t>
            </w:r>
          </w:p>
        </w:tc>
        <w:tc>
          <w:tcPr>
            <w:tcW w:w="378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6EDFB948" w14:textId="35717549"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 xml:space="preserve">See all </w:t>
            </w:r>
            <w:proofErr w:type="gramStart"/>
            <w:r w:rsidRPr="2D3D038C">
              <w:rPr>
                <w:rFonts w:ascii="Arial" w:eastAsia="Arial" w:hAnsi="Arial" w:cs="Arial"/>
                <w:color w:val="3476B1"/>
              </w:rPr>
              <w:t>users</w:t>
            </w:r>
            <w:proofErr w:type="gramEnd"/>
            <w:r w:rsidRPr="2D3D038C">
              <w:rPr>
                <w:rFonts w:ascii="Arial" w:eastAsia="Arial" w:hAnsi="Arial" w:cs="Arial"/>
                <w:color w:val="3476B1"/>
              </w:rPr>
              <w:t xml:space="preserve"> details by clicking manage user account button</w:t>
            </w:r>
          </w:p>
        </w:tc>
        <w:tc>
          <w:tcPr>
            <w:tcW w:w="268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233EB504" w14:textId="120DA146"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3476B1"/>
              </w:rPr>
            </w:pPr>
            <w:r w:rsidRPr="2D3D038C">
              <w:rPr>
                <w:rFonts w:ascii="Arial" w:eastAsia="Arial" w:hAnsi="Arial" w:cs="Arial"/>
                <w:color w:val="3476B1"/>
              </w:rPr>
              <w:t xml:space="preserve">Appear manage user account </w:t>
            </w:r>
            <w:r w:rsidR="3E28022B" w:rsidRPr="16571775">
              <w:rPr>
                <w:rFonts w:ascii="Arial" w:eastAsia="Arial" w:hAnsi="Arial" w:cs="Arial"/>
                <w:color w:val="3476B1"/>
              </w:rPr>
              <w:t>page</w:t>
            </w:r>
          </w:p>
        </w:tc>
        <w:tc>
          <w:tcPr>
            <w:tcW w:w="168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54BA800A" w14:textId="62D09294"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Pass</w:t>
            </w:r>
          </w:p>
        </w:tc>
      </w:tr>
      <w:tr w:rsidR="2D3D038C" w14:paraId="7CE765EC" w14:textId="77777777" w:rsidTr="41F07F7C">
        <w:trPr>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16E3C9EB" w14:textId="5638E161" w:rsidR="2D3D038C" w:rsidRDefault="2D3D038C" w:rsidP="2D3D038C">
            <w:pPr>
              <w:bidi w:val="0"/>
              <w:jc w:val="center"/>
            </w:pPr>
            <w:r w:rsidRPr="2D3D038C">
              <w:rPr>
                <w:rFonts w:ascii="Arial" w:eastAsia="Arial" w:hAnsi="Arial" w:cs="Arial"/>
                <w:color w:val="3476B1"/>
              </w:rPr>
              <w:t>6</w:t>
            </w:r>
          </w:p>
        </w:tc>
        <w:tc>
          <w:tcPr>
            <w:tcW w:w="378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4661BD11" w14:textId="3A845F67"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 xml:space="preserve">Enter the correct </w:t>
            </w:r>
            <w:proofErr w:type="gramStart"/>
            <w:r w:rsidRPr="2D3D038C">
              <w:rPr>
                <w:rFonts w:ascii="Arial" w:eastAsia="Arial" w:hAnsi="Arial" w:cs="Arial"/>
                <w:color w:val="3476B1"/>
              </w:rPr>
              <w:t>user name</w:t>
            </w:r>
            <w:proofErr w:type="gramEnd"/>
            <w:r w:rsidRPr="2D3D038C">
              <w:rPr>
                <w:rFonts w:ascii="Arial" w:eastAsia="Arial" w:hAnsi="Arial" w:cs="Arial"/>
                <w:color w:val="3476B1"/>
              </w:rPr>
              <w:t xml:space="preserve"> and password. then click login button</w:t>
            </w:r>
          </w:p>
        </w:tc>
        <w:tc>
          <w:tcPr>
            <w:tcW w:w="268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766F7A32" w14:textId="187FDB32"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 xml:space="preserve">Appear Admin main application </w:t>
            </w:r>
            <w:r w:rsidR="43C12392" w:rsidRPr="4E9AAFEF">
              <w:rPr>
                <w:rFonts w:ascii="Arial" w:eastAsia="Arial" w:hAnsi="Arial" w:cs="Arial"/>
                <w:color w:val="3476B1"/>
              </w:rPr>
              <w:t>page</w:t>
            </w:r>
          </w:p>
        </w:tc>
        <w:tc>
          <w:tcPr>
            <w:tcW w:w="168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043740D2" w14:textId="1D95D328"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Pass</w:t>
            </w:r>
          </w:p>
        </w:tc>
      </w:tr>
      <w:tr w:rsidR="00EE168B" w14:paraId="5F1CDD97" w14:textId="77777777" w:rsidTr="41F07F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3497D67D" w14:textId="5F9DB85D" w:rsidR="2D3D038C" w:rsidRDefault="2D3D038C" w:rsidP="2D3D038C">
            <w:pPr>
              <w:bidi w:val="0"/>
              <w:jc w:val="center"/>
            </w:pPr>
            <w:r w:rsidRPr="2D3D038C">
              <w:rPr>
                <w:rFonts w:ascii="Arial" w:eastAsia="Arial" w:hAnsi="Arial" w:cs="Arial"/>
                <w:color w:val="3476B1"/>
              </w:rPr>
              <w:t>7</w:t>
            </w:r>
          </w:p>
        </w:tc>
        <w:tc>
          <w:tcPr>
            <w:tcW w:w="378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235BFDEF" w14:textId="581A8430"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Enter the invalid Username and Password and click login button</w:t>
            </w:r>
          </w:p>
        </w:tc>
        <w:tc>
          <w:tcPr>
            <w:tcW w:w="268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7319D88F" w14:textId="13DABDB4"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Error message “Login Failed”</w:t>
            </w:r>
          </w:p>
        </w:tc>
        <w:tc>
          <w:tcPr>
            <w:tcW w:w="168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3B59975C" w14:textId="1A5F5091"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Pass</w:t>
            </w:r>
          </w:p>
        </w:tc>
      </w:tr>
      <w:tr w:rsidR="2D3D038C" w14:paraId="782485B7" w14:textId="77777777" w:rsidTr="41F07F7C">
        <w:trPr>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46A8ED06" w14:textId="7222691E" w:rsidR="2D3D038C" w:rsidRDefault="2D3D038C" w:rsidP="2D3D038C">
            <w:pPr>
              <w:bidi w:val="0"/>
              <w:jc w:val="center"/>
            </w:pPr>
            <w:r w:rsidRPr="2D3D038C">
              <w:rPr>
                <w:rFonts w:ascii="Arial" w:eastAsia="Arial" w:hAnsi="Arial" w:cs="Arial"/>
                <w:color w:val="3476B1"/>
              </w:rPr>
              <w:t>8</w:t>
            </w:r>
          </w:p>
        </w:tc>
        <w:tc>
          <w:tcPr>
            <w:tcW w:w="378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2DFE1D1D" w14:textId="704CC820"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Update Admin details by clicking Security info button</w:t>
            </w:r>
          </w:p>
        </w:tc>
        <w:tc>
          <w:tcPr>
            <w:tcW w:w="268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6D7AA71B" w14:textId="0352D6A7"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 xml:space="preserve">Appear update user details </w:t>
            </w:r>
            <w:r w:rsidR="2E8E0C67" w:rsidRPr="6E0492C8">
              <w:rPr>
                <w:rFonts w:ascii="Arial" w:eastAsia="Arial" w:hAnsi="Arial" w:cs="Arial"/>
                <w:color w:val="3476B1"/>
              </w:rPr>
              <w:t>page</w:t>
            </w:r>
          </w:p>
        </w:tc>
        <w:tc>
          <w:tcPr>
            <w:tcW w:w="168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09994969" w14:textId="751CC14F"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Pass</w:t>
            </w:r>
          </w:p>
        </w:tc>
      </w:tr>
      <w:tr w:rsidR="00EE168B" w14:paraId="552963E4" w14:textId="77777777" w:rsidTr="41F07F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228F5DE0" w14:textId="0772F73F" w:rsidR="2D3D038C" w:rsidRDefault="2D3D038C" w:rsidP="2D3D038C">
            <w:pPr>
              <w:bidi w:val="0"/>
              <w:jc w:val="center"/>
            </w:pPr>
            <w:r w:rsidRPr="2D3D038C">
              <w:rPr>
                <w:rFonts w:ascii="Arial" w:eastAsia="Arial" w:hAnsi="Arial" w:cs="Arial"/>
                <w:color w:val="3476B1"/>
              </w:rPr>
              <w:t>9</w:t>
            </w:r>
          </w:p>
        </w:tc>
        <w:tc>
          <w:tcPr>
            <w:tcW w:w="378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1A4EDE14" w14:textId="54C83C8C"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Enter Old Password and New Password and click update Password button</w:t>
            </w:r>
          </w:p>
        </w:tc>
        <w:tc>
          <w:tcPr>
            <w:tcW w:w="268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24841998" w14:textId="49853FEB"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Password updated</w:t>
            </w:r>
          </w:p>
        </w:tc>
        <w:tc>
          <w:tcPr>
            <w:tcW w:w="168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33DCCE64" w14:textId="4503F891"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Pass</w:t>
            </w:r>
          </w:p>
        </w:tc>
      </w:tr>
      <w:tr w:rsidR="2D3D038C" w14:paraId="46FAE8D8" w14:textId="77777777" w:rsidTr="41F07F7C">
        <w:trPr>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2482290E" w14:textId="7DC78C7D" w:rsidR="2D3D038C" w:rsidRDefault="2D3D038C" w:rsidP="2D3D038C">
            <w:pPr>
              <w:bidi w:val="0"/>
              <w:jc w:val="center"/>
            </w:pPr>
            <w:r w:rsidRPr="2D3D038C">
              <w:rPr>
                <w:rFonts w:ascii="Arial" w:eastAsia="Arial" w:hAnsi="Arial" w:cs="Arial"/>
                <w:color w:val="3476B1"/>
              </w:rPr>
              <w:t>10</w:t>
            </w:r>
          </w:p>
        </w:tc>
        <w:tc>
          <w:tcPr>
            <w:tcW w:w="378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6A5C418E" w14:textId="3F09529B"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Generate reports by clicking generate reports button</w:t>
            </w:r>
          </w:p>
        </w:tc>
        <w:tc>
          <w:tcPr>
            <w:tcW w:w="268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07BAD3DF" w14:textId="3D9DFD12"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 xml:space="preserve">Appear generate reports </w:t>
            </w:r>
            <w:r w:rsidR="29BBE8F5" w:rsidRPr="63695617">
              <w:rPr>
                <w:rFonts w:ascii="Arial" w:eastAsia="Arial" w:hAnsi="Arial" w:cs="Arial"/>
                <w:color w:val="3476B1"/>
              </w:rPr>
              <w:t>page</w:t>
            </w:r>
          </w:p>
        </w:tc>
        <w:tc>
          <w:tcPr>
            <w:tcW w:w="168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5EF12C04" w14:textId="234AEAFA"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Pass</w:t>
            </w:r>
          </w:p>
        </w:tc>
      </w:tr>
      <w:tr w:rsidR="00EE168B" w14:paraId="25845D6D" w14:textId="77777777" w:rsidTr="41F07F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51CCB01E" w14:textId="19169425" w:rsidR="2D3D038C" w:rsidRDefault="2D3D038C" w:rsidP="2D3D038C">
            <w:pPr>
              <w:bidi w:val="0"/>
              <w:jc w:val="center"/>
            </w:pPr>
            <w:r w:rsidRPr="2D3D038C">
              <w:rPr>
                <w:rFonts w:ascii="Arial" w:eastAsia="Arial" w:hAnsi="Arial" w:cs="Arial"/>
                <w:color w:val="3476B1"/>
              </w:rPr>
              <w:t>11</w:t>
            </w:r>
          </w:p>
        </w:tc>
        <w:tc>
          <w:tcPr>
            <w:tcW w:w="378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5B0E55CD" w14:textId="00ED57EB"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Fill correct report date and click search button</w:t>
            </w:r>
          </w:p>
        </w:tc>
        <w:tc>
          <w:tcPr>
            <w:tcW w:w="268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51FB125F" w14:textId="00FC0D74"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Report found</w:t>
            </w:r>
          </w:p>
        </w:tc>
        <w:tc>
          <w:tcPr>
            <w:tcW w:w="168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5415BB93" w14:textId="47BA3D26"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Pass</w:t>
            </w:r>
          </w:p>
        </w:tc>
      </w:tr>
      <w:tr w:rsidR="2D3D038C" w14:paraId="4738EB48" w14:textId="77777777" w:rsidTr="41F07F7C">
        <w:trPr>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755A56EE" w14:textId="7ABD5DAD" w:rsidR="2D3D038C" w:rsidRDefault="2D3D038C" w:rsidP="2D3D038C">
            <w:pPr>
              <w:bidi w:val="0"/>
              <w:jc w:val="center"/>
            </w:pPr>
            <w:r w:rsidRPr="2D3D038C">
              <w:rPr>
                <w:rFonts w:ascii="Arial" w:eastAsia="Arial" w:hAnsi="Arial" w:cs="Arial"/>
                <w:color w:val="3476B1"/>
              </w:rPr>
              <w:t>12</w:t>
            </w:r>
          </w:p>
        </w:tc>
        <w:tc>
          <w:tcPr>
            <w:tcW w:w="3780"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34E7DF98" w14:textId="2A29B7B4"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Fill incorrect report date and click search button</w:t>
            </w:r>
          </w:p>
        </w:tc>
        <w:tc>
          <w:tcPr>
            <w:tcW w:w="268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7F231C07" w14:textId="2CD5C5B5"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Error message “Report not found”</w:t>
            </w:r>
          </w:p>
        </w:tc>
        <w:tc>
          <w:tcPr>
            <w:tcW w:w="1685"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6C1451B0" w14:textId="5A562586" w:rsidR="2D3D038C" w:rsidRDefault="2D3D038C" w:rsidP="2D3D038C">
            <w:pPr>
              <w:bidi w:val="0"/>
              <w:jc w:val="center"/>
              <w:cnfStyle w:val="000000000000" w:firstRow="0" w:lastRow="0" w:firstColumn="0" w:lastColumn="0" w:oddVBand="0" w:evenVBand="0" w:oddHBand="0" w:evenHBand="0" w:firstRowFirstColumn="0" w:firstRowLastColumn="0" w:lastRowFirstColumn="0" w:lastRowLastColumn="0"/>
            </w:pPr>
            <w:r w:rsidRPr="2D3D038C">
              <w:rPr>
                <w:rFonts w:ascii="Arial" w:eastAsia="Arial" w:hAnsi="Arial" w:cs="Arial"/>
                <w:color w:val="3476B1"/>
              </w:rPr>
              <w:t>Pass</w:t>
            </w:r>
          </w:p>
        </w:tc>
      </w:tr>
      <w:tr w:rsidR="00EE168B" w14:paraId="6747D00C" w14:textId="77777777" w:rsidTr="41F07F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7CED18EB" w14:textId="2F0FB732" w:rsidR="2D3D038C" w:rsidRDefault="2D3D038C" w:rsidP="2D3D038C">
            <w:pPr>
              <w:bidi w:val="0"/>
              <w:jc w:val="center"/>
            </w:pPr>
            <w:r w:rsidRPr="2D3D038C">
              <w:rPr>
                <w:rFonts w:ascii="Arial" w:eastAsia="Arial" w:hAnsi="Arial" w:cs="Arial"/>
                <w:color w:val="3476B1"/>
              </w:rPr>
              <w:t>13</w:t>
            </w:r>
          </w:p>
        </w:tc>
        <w:tc>
          <w:tcPr>
            <w:tcW w:w="3780"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407553C7" w14:textId="4900D4EB"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sz w:val="24"/>
                <w:szCs w:val="24"/>
              </w:rPr>
              <w:t xml:space="preserve">Generate new report </w:t>
            </w:r>
            <w:r w:rsidRPr="2D3D038C">
              <w:rPr>
                <w:rFonts w:ascii="Arial" w:eastAsia="Arial" w:hAnsi="Arial" w:cs="Arial"/>
                <w:color w:val="3476B1"/>
              </w:rPr>
              <w:t>by clicking generate report button</w:t>
            </w:r>
          </w:p>
        </w:tc>
        <w:tc>
          <w:tcPr>
            <w:tcW w:w="268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5CA69925" w14:textId="652D4A5A"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sz w:val="24"/>
                <w:szCs w:val="24"/>
              </w:rPr>
              <w:t>new report generated</w:t>
            </w:r>
          </w:p>
        </w:tc>
        <w:tc>
          <w:tcPr>
            <w:tcW w:w="1685"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1DE4FA9D" w14:textId="51F5BEF0" w:rsidR="2D3D038C" w:rsidRDefault="2D3D038C" w:rsidP="2D3D038C">
            <w:pPr>
              <w:bidi w:val="0"/>
              <w:jc w:val="center"/>
              <w:cnfStyle w:val="000000100000" w:firstRow="0" w:lastRow="0" w:firstColumn="0" w:lastColumn="0" w:oddVBand="0" w:evenVBand="0" w:oddHBand="1" w:evenHBand="0" w:firstRowFirstColumn="0" w:firstRowLastColumn="0" w:lastRowFirstColumn="0" w:lastRowLastColumn="0"/>
            </w:pPr>
            <w:r w:rsidRPr="2D3D038C">
              <w:rPr>
                <w:rFonts w:ascii="Arial" w:eastAsia="Arial" w:hAnsi="Arial" w:cs="Arial"/>
                <w:color w:val="3476B1"/>
              </w:rPr>
              <w:t>Pass</w:t>
            </w:r>
          </w:p>
        </w:tc>
      </w:tr>
    </w:tbl>
    <w:p w14:paraId="67A06107" w14:textId="6DC046FB" w:rsidR="54F7B982" w:rsidRDefault="54F7B982" w:rsidP="5A6B4B88">
      <w:pPr>
        <w:tabs>
          <w:tab w:val="left" w:pos="3866"/>
        </w:tabs>
        <w:bidi w:val="0"/>
        <w:jc w:val="center"/>
        <w:rPr>
          <w:rFonts w:asciiTheme="majorBidi" w:hAnsiTheme="majorBidi" w:cstheme="majorBidi"/>
          <w:sz w:val="24"/>
          <w:szCs w:val="24"/>
        </w:rPr>
      </w:pPr>
    </w:p>
    <w:p w14:paraId="3416EDF9" w14:textId="77777777" w:rsidR="003E591B" w:rsidRDefault="003E591B" w:rsidP="003E591B">
      <w:pPr>
        <w:tabs>
          <w:tab w:val="left" w:pos="3866"/>
        </w:tabs>
        <w:bidi w:val="0"/>
        <w:jc w:val="both"/>
        <w:rPr>
          <w:rFonts w:asciiTheme="majorBidi" w:hAnsiTheme="majorBidi" w:cstheme="majorBidi"/>
          <w:sz w:val="24"/>
          <w:szCs w:val="24"/>
        </w:rPr>
      </w:pPr>
    </w:p>
    <w:p w14:paraId="1597A000" w14:textId="6A908007" w:rsidR="003E591B" w:rsidRDefault="534559C7" w:rsidP="3E20DD33">
      <w:pPr>
        <w:tabs>
          <w:tab w:val="left" w:pos="3866"/>
        </w:tabs>
        <w:bidi w:val="0"/>
        <w:jc w:val="center"/>
        <w:rPr>
          <w:rFonts w:ascii="Times New Roman" w:eastAsia="Times New Roman" w:hAnsi="Times New Roman" w:cs="Times New Roman"/>
          <w:i/>
          <w:iCs/>
        </w:rPr>
      </w:pPr>
      <w:r w:rsidRPr="1BD2C8D7">
        <w:rPr>
          <w:rFonts w:ascii="Times New Roman" w:eastAsia="Times New Roman" w:hAnsi="Times New Roman" w:cs="Times New Roman"/>
          <w:i/>
          <w:iCs/>
        </w:rPr>
        <w:t xml:space="preserve">Send </w:t>
      </w:r>
      <w:proofErr w:type="gramStart"/>
      <w:r w:rsidRPr="1BD2C8D7">
        <w:rPr>
          <w:rFonts w:ascii="Times New Roman" w:eastAsia="Times New Roman" w:hAnsi="Times New Roman" w:cs="Times New Roman"/>
          <w:i/>
          <w:iCs/>
        </w:rPr>
        <w:t>notification</w:t>
      </w:r>
      <w:proofErr w:type="gramEnd"/>
    </w:p>
    <w:tbl>
      <w:tblPr>
        <w:tblStyle w:val="GridTable6Colorful-Accent2"/>
        <w:tblW w:w="0" w:type="auto"/>
        <w:tblLayout w:type="fixed"/>
        <w:tblLook w:val="04A0" w:firstRow="1" w:lastRow="0" w:firstColumn="1" w:lastColumn="0" w:noHBand="0" w:noVBand="1"/>
      </w:tblPr>
      <w:tblGrid>
        <w:gridCol w:w="1004"/>
        <w:gridCol w:w="3783"/>
        <w:gridCol w:w="2621"/>
        <w:gridCol w:w="1702"/>
      </w:tblGrid>
      <w:tr w:rsidR="55C66B7E" w14:paraId="333AD4D3" w14:textId="77777777" w:rsidTr="6D85B99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59259A43" w14:textId="65B66C9A" w:rsidR="55C66B7E" w:rsidRDefault="55C66B7E" w:rsidP="55C66B7E">
            <w:pPr>
              <w:bidi w:val="0"/>
              <w:jc w:val="center"/>
            </w:pPr>
            <w:r w:rsidRPr="55C66B7E">
              <w:rPr>
                <w:rFonts w:ascii="Arial" w:eastAsia="Arial" w:hAnsi="Arial" w:cs="Arial"/>
                <w:color w:val="3476B1"/>
              </w:rPr>
              <w:t>Test#</w:t>
            </w:r>
          </w:p>
        </w:tc>
        <w:tc>
          <w:tcPr>
            <w:tcW w:w="3783"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18ABFD71" w14:textId="199B88B3" w:rsidR="55C66B7E" w:rsidRDefault="55C66B7E" w:rsidP="55C66B7E">
            <w:pPr>
              <w:bidi w:val="0"/>
              <w:jc w:val="center"/>
              <w:cnfStyle w:val="100000000000" w:firstRow="1" w:lastRow="0" w:firstColumn="0" w:lastColumn="0" w:oddVBand="0" w:evenVBand="0" w:oddHBand="0" w:evenHBand="0" w:firstRowFirstColumn="0" w:firstRowLastColumn="0" w:lastRowFirstColumn="0" w:lastRowLastColumn="0"/>
            </w:pPr>
            <w:r w:rsidRPr="477841B1">
              <w:rPr>
                <w:rFonts w:ascii="Arial" w:eastAsia="Arial" w:hAnsi="Arial" w:cs="Arial"/>
                <w:color w:val="3476B1"/>
              </w:rPr>
              <w:t>Description</w:t>
            </w:r>
          </w:p>
        </w:tc>
        <w:tc>
          <w:tcPr>
            <w:tcW w:w="2621"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1DF30C25" w14:textId="71AED3FD" w:rsidR="55C66B7E" w:rsidRDefault="55C66B7E" w:rsidP="55C66B7E">
            <w:pPr>
              <w:bidi w:val="0"/>
              <w:jc w:val="center"/>
              <w:cnfStyle w:val="100000000000" w:firstRow="1" w:lastRow="0" w:firstColumn="0" w:lastColumn="0" w:oddVBand="0" w:evenVBand="0" w:oddHBand="0" w:evenHBand="0" w:firstRowFirstColumn="0" w:firstRowLastColumn="0" w:lastRowFirstColumn="0" w:lastRowLastColumn="0"/>
            </w:pPr>
            <w:r w:rsidRPr="477841B1">
              <w:rPr>
                <w:rFonts w:ascii="Arial" w:eastAsia="Arial" w:hAnsi="Arial" w:cs="Arial"/>
                <w:color w:val="3476B1"/>
              </w:rPr>
              <w:t>Expected Result</w:t>
            </w:r>
          </w:p>
        </w:tc>
        <w:tc>
          <w:tcPr>
            <w:tcW w:w="1702" w:type="dxa"/>
            <w:tcBorders>
              <w:top w:val="single" w:sz="8" w:space="0" w:color="A0C3E3"/>
              <w:left w:val="single" w:sz="8" w:space="0" w:color="A0C3E3"/>
              <w:bottom w:val="single" w:sz="12" w:space="0" w:color="A0C3E3"/>
              <w:right w:val="single" w:sz="8" w:space="0" w:color="A0C3E3"/>
            </w:tcBorders>
            <w:tcMar>
              <w:left w:w="108" w:type="dxa"/>
              <w:right w:w="108" w:type="dxa"/>
            </w:tcMar>
          </w:tcPr>
          <w:p w14:paraId="7CDE9EA7" w14:textId="10DF563F" w:rsidR="55C66B7E" w:rsidRDefault="55C66B7E" w:rsidP="55C66B7E">
            <w:pPr>
              <w:bidi w:val="0"/>
              <w:jc w:val="center"/>
              <w:cnfStyle w:val="100000000000" w:firstRow="1" w:lastRow="0" w:firstColumn="0" w:lastColumn="0" w:oddVBand="0" w:evenVBand="0" w:oddHBand="0" w:evenHBand="0" w:firstRowFirstColumn="0" w:firstRowLastColumn="0" w:lastRowFirstColumn="0" w:lastRowLastColumn="0"/>
            </w:pPr>
            <w:r w:rsidRPr="477841B1">
              <w:rPr>
                <w:rFonts w:ascii="Arial" w:eastAsia="Arial" w:hAnsi="Arial" w:cs="Arial"/>
                <w:color w:val="3476B1"/>
              </w:rPr>
              <w:t>Pass/Fail</w:t>
            </w:r>
          </w:p>
        </w:tc>
      </w:tr>
      <w:tr w:rsidR="00826746" w14:paraId="5B512C46" w14:textId="77777777" w:rsidTr="6D85B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02931873" w14:textId="20A8EDEC" w:rsidR="55C66B7E" w:rsidRDefault="55C66B7E" w:rsidP="55C66B7E">
            <w:pPr>
              <w:bidi w:val="0"/>
              <w:jc w:val="center"/>
            </w:pPr>
            <w:r w:rsidRPr="55C66B7E">
              <w:rPr>
                <w:rFonts w:ascii="Arial" w:eastAsia="Arial" w:hAnsi="Arial" w:cs="Arial"/>
                <w:color w:val="3476B1"/>
              </w:rPr>
              <w:t>1</w:t>
            </w:r>
          </w:p>
        </w:tc>
        <w:tc>
          <w:tcPr>
            <w:tcW w:w="3783"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70DB64E5" w14:textId="0964C488" w:rsidR="55C66B7E" w:rsidRDefault="43C63516" w:rsidP="55C66B7E">
            <w:pPr>
              <w:bidi w:val="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3476B1"/>
              </w:rPr>
            </w:pPr>
            <w:r w:rsidRPr="303173C7">
              <w:rPr>
                <w:rFonts w:ascii="Arial" w:eastAsia="Arial" w:hAnsi="Arial" w:cs="Arial"/>
                <w:color w:val="3476B1"/>
              </w:rPr>
              <w:t xml:space="preserve">Click </w:t>
            </w:r>
            <w:r w:rsidRPr="0584AB76">
              <w:rPr>
                <w:rFonts w:ascii="Arial" w:eastAsia="Arial" w:hAnsi="Arial" w:cs="Arial"/>
                <w:color w:val="3476B1"/>
              </w:rPr>
              <w:t>“</w:t>
            </w:r>
            <w:r w:rsidRPr="4C21E718">
              <w:rPr>
                <w:rFonts w:ascii="Arial" w:eastAsia="Arial" w:hAnsi="Arial" w:cs="Arial"/>
                <w:color w:val="3476B1"/>
              </w:rPr>
              <w:t xml:space="preserve">send </w:t>
            </w:r>
            <w:r w:rsidRPr="1AB89427">
              <w:rPr>
                <w:rFonts w:ascii="Arial" w:eastAsia="Arial" w:hAnsi="Arial" w:cs="Arial"/>
                <w:color w:val="3476B1"/>
              </w:rPr>
              <w:t>notification”</w:t>
            </w:r>
          </w:p>
        </w:tc>
        <w:tc>
          <w:tcPr>
            <w:tcW w:w="2621"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54628CAA" w14:textId="5C48F0FA" w:rsidR="55C66B7E" w:rsidRDefault="43C63516" w:rsidP="55C66B7E">
            <w:pPr>
              <w:bidi w:val="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3476B1"/>
              </w:rPr>
            </w:pPr>
            <w:r w:rsidRPr="5D9BC90D">
              <w:rPr>
                <w:rFonts w:ascii="Arial" w:eastAsia="Arial" w:hAnsi="Arial" w:cs="Arial"/>
                <w:color w:val="3476B1"/>
              </w:rPr>
              <w:t xml:space="preserve">Open send </w:t>
            </w:r>
            <w:r w:rsidRPr="6C6B2047">
              <w:rPr>
                <w:rFonts w:ascii="Arial" w:eastAsia="Arial" w:hAnsi="Arial" w:cs="Arial"/>
                <w:color w:val="3476B1"/>
              </w:rPr>
              <w:t>notification page</w:t>
            </w:r>
          </w:p>
        </w:tc>
        <w:tc>
          <w:tcPr>
            <w:tcW w:w="1702" w:type="dxa"/>
            <w:tcBorders>
              <w:top w:val="single" w:sz="12" w:space="0" w:color="A0C3E3"/>
              <w:left w:val="single" w:sz="8" w:space="0" w:color="A0C3E3"/>
              <w:bottom w:val="single" w:sz="8" w:space="0" w:color="A0C3E3"/>
              <w:right w:val="single" w:sz="8" w:space="0" w:color="A0C3E3"/>
            </w:tcBorders>
            <w:shd w:val="clear" w:color="auto" w:fill="DFEBF5"/>
            <w:tcMar>
              <w:left w:w="108" w:type="dxa"/>
              <w:right w:w="108" w:type="dxa"/>
            </w:tcMar>
          </w:tcPr>
          <w:p w14:paraId="12BAB51D" w14:textId="746345B4" w:rsidR="55C66B7E" w:rsidRDefault="55C66B7E" w:rsidP="55C66B7E">
            <w:pPr>
              <w:bidi w:val="0"/>
              <w:jc w:val="center"/>
              <w:cnfStyle w:val="000000100000" w:firstRow="0" w:lastRow="0" w:firstColumn="0" w:lastColumn="0" w:oddVBand="0" w:evenVBand="0" w:oddHBand="1" w:evenHBand="0" w:firstRowFirstColumn="0" w:firstRowLastColumn="0" w:lastRowFirstColumn="0" w:lastRowLastColumn="0"/>
            </w:pPr>
            <w:r w:rsidRPr="55C66B7E">
              <w:rPr>
                <w:rFonts w:ascii="Arial" w:eastAsia="Arial" w:hAnsi="Arial" w:cs="Arial"/>
                <w:color w:val="3476B1"/>
              </w:rPr>
              <w:t>Pass</w:t>
            </w:r>
          </w:p>
        </w:tc>
      </w:tr>
      <w:tr w:rsidR="55C66B7E" w14:paraId="4A430844" w14:textId="77777777" w:rsidTr="6D85B99E">
        <w:trPr>
          <w:trHeight w:val="300"/>
        </w:trPr>
        <w:tc>
          <w:tcPr>
            <w:cnfStyle w:val="001000000000" w:firstRow="0" w:lastRow="0" w:firstColumn="1" w:lastColumn="0" w:oddVBand="0" w:evenVBand="0" w:oddHBand="0" w:evenHBand="0" w:firstRowFirstColumn="0" w:firstRowLastColumn="0" w:lastRowFirstColumn="0" w:lastRowLastColumn="0"/>
            <w:tcW w:w="1004"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596A6359" w14:textId="1FE31E0E" w:rsidR="55C66B7E" w:rsidRDefault="55C66B7E" w:rsidP="55C66B7E">
            <w:pPr>
              <w:bidi w:val="0"/>
              <w:jc w:val="center"/>
            </w:pPr>
            <w:r w:rsidRPr="55C66B7E">
              <w:rPr>
                <w:rFonts w:ascii="Arial" w:eastAsia="Arial" w:hAnsi="Arial" w:cs="Arial"/>
                <w:color w:val="3476B1"/>
              </w:rPr>
              <w:t>2</w:t>
            </w:r>
          </w:p>
        </w:tc>
        <w:tc>
          <w:tcPr>
            <w:tcW w:w="3783"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28FAD8A9" w14:textId="37EFE06B" w:rsidR="55C66B7E" w:rsidRDefault="31A36C10" w:rsidP="55C66B7E">
            <w:pPr>
              <w:bidi w:val="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476B1"/>
              </w:rPr>
            </w:pPr>
            <w:r w:rsidRPr="729B2C58">
              <w:rPr>
                <w:rFonts w:ascii="Arial" w:eastAsia="Arial" w:hAnsi="Arial" w:cs="Arial"/>
                <w:color w:val="3476B1"/>
              </w:rPr>
              <w:t xml:space="preserve">Choose </w:t>
            </w:r>
            <w:r w:rsidRPr="10ECD3BB">
              <w:rPr>
                <w:rFonts w:ascii="Arial" w:eastAsia="Arial" w:hAnsi="Arial" w:cs="Arial"/>
                <w:color w:val="3476B1"/>
              </w:rPr>
              <w:t xml:space="preserve">time </w:t>
            </w:r>
            <w:r w:rsidRPr="68731308">
              <w:rPr>
                <w:rFonts w:ascii="Arial" w:eastAsia="Arial" w:hAnsi="Arial" w:cs="Arial"/>
                <w:color w:val="3476B1"/>
              </w:rPr>
              <w:t>in the past to</w:t>
            </w:r>
            <w:r w:rsidRPr="7332FB0E">
              <w:rPr>
                <w:rFonts w:ascii="Arial" w:eastAsia="Arial" w:hAnsi="Arial" w:cs="Arial"/>
                <w:color w:val="3476B1"/>
              </w:rPr>
              <w:t xml:space="preserve"> </w:t>
            </w:r>
            <w:r w:rsidRPr="33F9F2D3">
              <w:rPr>
                <w:rFonts w:ascii="Arial" w:eastAsia="Arial" w:hAnsi="Arial" w:cs="Arial"/>
                <w:color w:val="3476B1"/>
              </w:rPr>
              <w:t xml:space="preserve">send the </w:t>
            </w:r>
            <w:r w:rsidRPr="456F750D">
              <w:rPr>
                <w:rFonts w:ascii="Arial" w:eastAsia="Arial" w:hAnsi="Arial" w:cs="Arial"/>
                <w:color w:val="3476B1"/>
              </w:rPr>
              <w:t xml:space="preserve">notification </w:t>
            </w:r>
            <w:r w:rsidRPr="6F0861A2">
              <w:rPr>
                <w:rFonts w:ascii="Arial" w:eastAsia="Arial" w:hAnsi="Arial" w:cs="Arial"/>
                <w:color w:val="3476B1"/>
              </w:rPr>
              <w:t>in it</w:t>
            </w:r>
          </w:p>
        </w:tc>
        <w:tc>
          <w:tcPr>
            <w:tcW w:w="2621"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74413FB5" w14:textId="23BD2D15" w:rsidR="55C66B7E" w:rsidRDefault="31A36C10" w:rsidP="55C66B7E">
            <w:pPr>
              <w:bidi w:val="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476B1"/>
              </w:rPr>
            </w:pPr>
            <w:r w:rsidRPr="6F993FEC">
              <w:rPr>
                <w:rFonts w:ascii="Arial" w:eastAsia="Arial" w:hAnsi="Arial" w:cs="Arial"/>
                <w:color w:val="3476B1"/>
              </w:rPr>
              <w:t xml:space="preserve">Error “the </w:t>
            </w:r>
            <w:r w:rsidRPr="74A32FAE">
              <w:rPr>
                <w:rFonts w:ascii="Arial" w:eastAsia="Arial" w:hAnsi="Arial" w:cs="Arial"/>
                <w:color w:val="3476B1"/>
              </w:rPr>
              <w:t xml:space="preserve">time is </w:t>
            </w:r>
            <w:r w:rsidRPr="30F115FB">
              <w:rPr>
                <w:rFonts w:ascii="Arial" w:eastAsia="Arial" w:hAnsi="Arial" w:cs="Arial"/>
                <w:color w:val="3476B1"/>
              </w:rPr>
              <w:t xml:space="preserve">not </w:t>
            </w:r>
            <w:r w:rsidRPr="7C9CA11A">
              <w:rPr>
                <w:rFonts w:ascii="Arial" w:eastAsia="Arial" w:hAnsi="Arial" w:cs="Arial"/>
                <w:color w:val="3476B1"/>
              </w:rPr>
              <w:t>relevant</w:t>
            </w:r>
            <w:r w:rsidRPr="5D32BE41">
              <w:rPr>
                <w:rFonts w:ascii="Arial" w:eastAsia="Arial" w:hAnsi="Arial" w:cs="Arial"/>
                <w:color w:val="3476B1"/>
              </w:rPr>
              <w:t xml:space="preserve"> </w:t>
            </w:r>
          </w:p>
        </w:tc>
        <w:tc>
          <w:tcPr>
            <w:tcW w:w="1702"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64C74AAB" w14:textId="4AC89671" w:rsidR="55C66B7E" w:rsidRDefault="55C66B7E" w:rsidP="55C66B7E">
            <w:pPr>
              <w:bidi w:val="0"/>
              <w:jc w:val="center"/>
              <w:cnfStyle w:val="000000000000" w:firstRow="0" w:lastRow="0" w:firstColumn="0" w:lastColumn="0" w:oddVBand="0" w:evenVBand="0" w:oddHBand="0" w:evenHBand="0" w:firstRowFirstColumn="0" w:firstRowLastColumn="0" w:lastRowFirstColumn="0" w:lastRowLastColumn="0"/>
            </w:pPr>
            <w:r w:rsidRPr="55C66B7E">
              <w:rPr>
                <w:rFonts w:ascii="Arial" w:eastAsia="Arial" w:hAnsi="Arial" w:cs="Arial"/>
                <w:color w:val="3476B1"/>
              </w:rPr>
              <w:t>Pass</w:t>
            </w:r>
          </w:p>
        </w:tc>
      </w:tr>
      <w:tr w:rsidR="004D15C9" w14:paraId="2F4CDA7D" w14:textId="77777777" w:rsidTr="6D85B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4FEF84B8" w14:textId="5C361607" w:rsidR="55C66B7E" w:rsidRDefault="55C66B7E" w:rsidP="55C66B7E">
            <w:pPr>
              <w:bidi w:val="0"/>
              <w:jc w:val="center"/>
            </w:pPr>
            <w:r w:rsidRPr="55C66B7E">
              <w:rPr>
                <w:rFonts w:ascii="Arial" w:eastAsia="Arial" w:hAnsi="Arial" w:cs="Arial"/>
                <w:color w:val="3476B1"/>
              </w:rPr>
              <w:lastRenderedPageBreak/>
              <w:t>3</w:t>
            </w:r>
          </w:p>
        </w:tc>
        <w:tc>
          <w:tcPr>
            <w:tcW w:w="3783"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5C309203" w14:textId="7BA50CCB" w:rsidR="55C66B7E" w:rsidRDefault="427FFC09" w:rsidP="55C66B7E">
            <w:pPr>
              <w:bidi w:val="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3476B1"/>
              </w:rPr>
            </w:pPr>
            <w:r w:rsidRPr="1D520D3F">
              <w:rPr>
                <w:rFonts w:ascii="Arial" w:eastAsia="Arial" w:hAnsi="Arial" w:cs="Arial"/>
                <w:color w:val="3476B1"/>
              </w:rPr>
              <w:t xml:space="preserve">Choose </w:t>
            </w:r>
            <w:r w:rsidRPr="2BB2A0D3">
              <w:rPr>
                <w:rFonts w:ascii="Arial" w:eastAsia="Arial" w:hAnsi="Arial" w:cs="Arial"/>
                <w:color w:val="3476B1"/>
              </w:rPr>
              <w:t xml:space="preserve">time </w:t>
            </w:r>
            <w:r w:rsidRPr="5CD6FCD5">
              <w:rPr>
                <w:rFonts w:ascii="Arial" w:eastAsia="Arial" w:hAnsi="Arial" w:cs="Arial"/>
                <w:color w:val="3476B1"/>
              </w:rPr>
              <w:t xml:space="preserve">of the day </w:t>
            </w:r>
            <w:r w:rsidRPr="7BB29215">
              <w:rPr>
                <w:rFonts w:ascii="Arial" w:eastAsia="Arial" w:hAnsi="Arial" w:cs="Arial"/>
                <w:color w:val="3476B1"/>
              </w:rPr>
              <w:t xml:space="preserve">but with </w:t>
            </w:r>
            <w:r w:rsidRPr="67BE20E1">
              <w:rPr>
                <w:rFonts w:ascii="Arial" w:eastAsia="Arial" w:hAnsi="Arial" w:cs="Arial"/>
                <w:color w:val="3476B1"/>
              </w:rPr>
              <w:t xml:space="preserve">past </w:t>
            </w:r>
            <w:r w:rsidRPr="33AEA2F0">
              <w:rPr>
                <w:rFonts w:ascii="Arial" w:eastAsia="Arial" w:hAnsi="Arial" w:cs="Arial"/>
                <w:color w:val="3476B1"/>
              </w:rPr>
              <w:t>hours</w:t>
            </w:r>
          </w:p>
        </w:tc>
        <w:tc>
          <w:tcPr>
            <w:tcW w:w="2621"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4FC91146" w14:textId="38490C10" w:rsidR="55C66B7E" w:rsidRDefault="427FFC09" w:rsidP="55C66B7E">
            <w:pPr>
              <w:bidi w:val="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3476B1"/>
              </w:rPr>
            </w:pPr>
            <w:r w:rsidRPr="1685A88E">
              <w:rPr>
                <w:rFonts w:ascii="Arial" w:eastAsia="Arial" w:hAnsi="Arial" w:cs="Arial"/>
                <w:color w:val="3476B1"/>
              </w:rPr>
              <w:t>Error “the time is not relevant</w:t>
            </w:r>
          </w:p>
        </w:tc>
        <w:tc>
          <w:tcPr>
            <w:tcW w:w="1702"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554F5EE8" w14:textId="174C82E1" w:rsidR="55C66B7E" w:rsidRDefault="55C66B7E" w:rsidP="55C66B7E">
            <w:pPr>
              <w:bidi w:val="0"/>
              <w:jc w:val="center"/>
              <w:cnfStyle w:val="000000100000" w:firstRow="0" w:lastRow="0" w:firstColumn="0" w:lastColumn="0" w:oddVBand="0" w:evenVBand="0" w:oddHBand="1" w:evenHBand="0" w:firstRowFirstColumn="0" w:firstRowLastColumn="0" w:lastRowFirstColumn="0" w:lastRowLastColumn="0"/>
            </w:pPr>
            <w:r w:rsidRPr="55C66B7E">
              <w:rPr>
                <w:rFonts w:ascii="Arial" w:eastAsia="Arial" w:hAnsi="Arial" w:cs="Arial"/>
                <w:color w:val="3476B1"/>
              </w:rPr>
              <w:t>Pass</w:t>
            </w:r>
          </w:p>
        </w:tc>
      </w:tr>
      <w:tr w:rsidR="55C66B7E" w14:paraId="0A3464DF" w14:textId="77777777" w:rsidTr="6D85B99E">
        <w:trPr>
          <w:trHeight w:val="300"/>
        </w:trPr>
        <w:tc>
          <w:tcPr>
            <w:cnfStyle w:val="001000000000" w:firstRow="0" w:lastRow="0" w:firstColumn="1" w:lastColumn="0" w:oddVBand="0" w:evenVBand="0" w:oddHBand="0" w:evenHBand="0" w:firstRowFirstColumn="0" w:firstRowLastColumn="0" w:lastRowFirstColumn="0" w:lastRowLastColumn="0"/>
            <w:tcW w:w="1004"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07CF2373" w14:textId="4DC57FD1" w:rsidR="55C66B7E" w:rsidRDefault="55C66B7E" w:rsidP="55C66B7E">
            <w:pPr>
              <w:bidi w:val="0"/>
              <w:jc w:val="center"/>
            </w:pPr>
            <w:r w:rsidRPr="55C66B7E">
              <w:rPr>
                <w:rFonts w:ascii="Arial" w:eastAsia="Arial" w:hAnsi="Arial" w:cs="Arial"/>
                <w:color w:val="3476B1"/>
              </w:rPr>
              <w:t>4</w:t>
            </w:r>
          </w:p>
        </w:tc>
        <w:tc>
          <w:tcPr>
            <w:tcW w:w="3783"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41B0ADAE" w14:textId="7E78621A" w:rsidR="55C66B7E" w:rsidRDefault="39C0CCEE" w:rsidP="55C66B7E">
            <w:pPr>
              <w:bidi w:val="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476B1"/>
              </w:rPr>
            </w:pPr>
            <w:r w:rsidRPr="7816DDBA">
              <w:rPr>
                <w:rFonts w:ascii="Arial" w:eastAsia="Arial" w:hAnsi="Arial" w:cs="Arial"/>
                <w:color w:val="3476B1"/>
              </w:rPr>
              <w:t>Do not</w:t>
            </w:r>
            <w:r w:rsidR="5F38F752" w:rsidRPr="78622D9D">
              <w:rPr>
                <w:rFonts w:ascii="Arial" w:eastAsia="Arial" w:hAnsi="Arial" w:cs="Arial"/>
                <w:color w:val="3476B1"/>
              </w:rPr>
              <w:t xml:space="preserve"> </w:t>
            </w:r>
            <w:r w:rsidR="5F38F752" w:rsidRPr="3EE1AE57">
              <w:rPr>
                <w:rFonts w:ascii="Arial" w:eastAsia="Arial" w:hAnsi="Arial" w:cs="Arial"/>
                <w:color w:val="3476B1"/>
              </w:rPr>
              <w:t xml:space="preserve">choose </w:t>
            </w:r>
            <w:r w:rsidR="5F38F752" w:rsidRPr="344671A6">
              <w:rPr>
                <w:rFonts w:ascii="Arial" w:eastAsia="Arial" w:hAnsi="Arial" w:cs="Arial"/>
                <w:color w:val="3476B1"/>
              </w:rPr>
              <w:t xml:space="preserve">the </w:t>
            </w:r>
            <w:r w:rsidR="5F38F752" w:rsidRPr="7D4E6276">
              <w:rPr>
                <w:rFonts w:ascii="Arial" w:eastAsia="Arial" w:hAnsi="Arial" w:cs="Arial"/>
                <w:color w:val="3476B1"/>
              </w:rPr>
              <w:t xml:space="preserve">people </w:t>
            </w:r>
            <w:r w:rsidR="5F38F752" w:rsidRPr="25809B89">
              <w:rPr>
                <w:rFonts w:ascii="Arial" w:eastAsia="Arial" w:hAnsi="Arial" w:cs="Arial"/>
                <w:color w:val="3476B1"/>
              </w:rPr>
              <w:t xml:space="preserve">who </w:t>
            </w:r>
            <w:r w:rsidRPr="7816DDBA">
              <w:rPr>
                <w:rFonts w:ascii="Arial" w:eastAsia="Arial" w:hAnsi="Arial" w:cs="Arial"/>
                <w:color w:val="3476B1"/>
              </w:rPr>
              <w:t>will receive the message</w:t>
            </w:r>
          </w:p>
        </w:tc>
        <w:tc>
          <w:tcPr>
            <w:tcW w:w="2621"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01D531E4" w14:textId="663FE552" w:rsidR="55C66B7E" w:rsidRDefault="39C0CCEE" w:rsidP="55C66B7E">
            <w:pPr>
              <w:bidi w:val="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476B1"/>
              </w:rPr>
            </w:pPr>
            <w:r w:rsidRPr="5F21FDE1">
              <w:rPr>
                <w:rFonts w:ascii="Arial" w:eastAsia="Arial" w:hAnsi="Arial" w:cs="Arial"/>
                <w:color w:val="3476B1"/>
              </w:rPr>
              <w:t xml:space="preserve">Error </w:t>
            </w:r>
            <w:r w:rsidRPr="7F61B5F3">
              <w:rPr>
                <w:rFonts w:ascii="Arial" w:eastAsia="Arial" w:hAnsi="Arial" w:cs="Arial"/>
                <w:color w:val="3476B1"/>
              </w:rPr>
              <w:t>message “</w:t>
            </w:r>
            <w:r w:rsidRPr="22B3CBFB">
              <w:rPr>
                <w:rFonts w:ascii="Arial" w:eastAsia="Arial" w:hAnsi="Arial" w:cs="Arial"/>
                <w:color w:val="3476B1"/>
              </w:rPr>
              <w:t xml:space="preserve">choose </w:t>
            </w:r>
            <w:r w:rsidRPr="654B1986">
              <w:rPr>
                <w:rFonts w:ascii="Arial" w:eastAsia="Arial" w:hAnsi="Arial" w:cs="Arial"/>
                <w:color w:val="3476B1"/>
              </w:rPr>
              <w:t xml:space="preserve">people to </w:t>
            </w:r>
            <w:r w:rsidRPr="57EBF6EC">
              <w:rPr>
                <w:rFonts w:ascii="Arial" w:eastAsia="Arial" w:hAnsi="Arial" w:cs="Arial"/>
                <w:color w:val="3476B1"/>
              </w:rPr>
              <w:t>receive</w:t>
            </w:r>
            <w:r w:rsidRPr="337AB502">
              <w:rPr>
                <w:rFonts w:ascii="Arial" w:eastAsia="Arial" w:hAnsi="Arial" w:cs="Arial"/>
                <w:color w:val="3476B1"/>
              </w:rPr>
              <w:t xml:space="preserve"> </w:t>
            </w:r>
            <w:r w:rsidRPr="18670756">
              <w:rPr>
                <w:rFonts w:ascii="Arial" w:eastAsia="Arial" w:hAnsi="Arial" w:cs="Arial"/>
                <w:color w:val="3476B1"/>
              </w:rPr>
              <w:t>message</w:t>
            </w:r>
            <w:r w:rsidRPr="1B9E10A0">
              <w:rPr>
                <w:rFonts w:ascii="Arial" w:eastAsia="Arial" w:hAnsi="Arial" w:cs="Arial"/>
                <w:color w:val="3476B1"/>
              </w:rPr>
              <w:t>”</w:t>
            </w:r>
          </w:p>
        </w:tc>
        <w:tc>
          <w:tcPr>
            <w:tcW w:w="1702" w:type="dxa"/>
            <w:tcBorders>
              <w:top w:val="single" w:sz="8" w:space="0" w:color="A0C3E3"/>
              <w:left w:val="single" w:sz="8" w:space="0" w:color="A0C3E3"/>
              <w:bottom w:val="single" w:sz="8" w:space="0" w:color="A0C3E3"/>
              <w:right w:val="single" w:sz="8" w:space="0" w:color="A0C3E3"/>
            </w:tcBorders>
            <w:tcMar>
              <w:left w:w="108" w:type="dxa"/>
              <w:right w:w="108" w:type="dxa"/>
            </w:tcMar>
          </w:tcPr>
          <w:p w14:paraId="6A68F53F" w14:textId="4764346A" w:rsidR="55C66B7E" w:rsidRDefault="55C66B7E" w:rsidP="55C66B7E">
            <w:pPr>
              <w:bidi w:val="0"/>
              <w:jc w:val="center"/>
              <w:cnfStyle w:val="000000000000" w:firstRow="0" w:lastRow="0" w:firstColumn="0" w:lastColumn="0" w:oddVBand="0" w:evenVBand="0" w:oddHBand="0" w:evenHBand="0" w:firstRowFirstColumn="0" w:firstRowLastColumn="0" w:lastRowFirstColumn="0" w:lastRowLastColumn="0"/>
            </w:pPr>
            <w:r w:rsidRPr="55C66B7E">
              <w:rPr>
                <w:rFonts w:ascii="Arial" w:eastAsia="Arial" w:hAnsi="Arial" w:cs="Arial"/>
                <w:color w:val="3476B1"/>
              </w:rPr>
              <w:t>Pass</w:t>
            </w:r>
          </w:p>
        </w:tc>
      </w:tr>
      <w:tr w:rsidR="004D15C9" w14:paraId="229BF510" w14:textId="77777777" w:rsidTr="6D85B99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4"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56DABDC1" w14:textId="0538AB1B" w:rsidR="55C66B7E" w:rsidRDefault="55C66B7E" w:rsidP="55C66B7E">
            <w:pPr>
              <w:bidi w:val="0"/>
              <w:jc w:val="center"/>
            </w:pPr>
            <w:r w:rsidRPr="55C66B7E">
              <w:rPr>
                <w:rFonts w:ascii="Arial" w:eastAsia="Arial" w:hAnsi="Arial" w:cs="Arial"/>
                <w:color w:val="3476B1"/>
              </w:rPr>
              <w:t>5</w:t>
            </w:r>
          </w:p>
        </w:tc>
        <w:tc>
          <w:tcPr>
            <w:tcW w:w="3783"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43FE7F51" w14:textId="4CF5D5EC" w:rsidR="55C66B7E" w:rsidRDefault="600B27BC" w:rsidP="55C66B7E">
            <w:pPr>
              <w:bidi w:val="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3476B1"/>
              </w:rPr>
            </w:pPr>
            <w:r w:rsidRPr="0D1D9619">
              <w:rPr>
                <w:rFonts w:ascii="Arial" w:eastAsia="Arial" w:hAnsi="Arial" w:cs="Arial"/>
                <w:color w:val="3476B1"/>
              </w:rPr>
              <w:t>Click confirm</w:t>
            </w:r>
          </w:p>
        </w:tc>
        <w:tc>
          <w:tcPr>
            <w:tcW w:w="2621"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5F3FAAE2" w14:textId="1C6968BB" w:rsidR="55C66B7E" w:rsidRDefault="600B27BC" w:rsidP="55C66B7E">
            <w:pPr>
              <w:bidi w:val="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3476B1"/>
              </w:rPr>
            </w:pPr>
            <w:r w:rsidRPr="65832BBC">
              <w:rPr>
                <w:rFonts w:ascii="Arial" w:eastAsia="Arial" w:hAnsi="Arial" w:cs="Arial"/>
                <w:color w:val="3476B1"/>
              </w:rPr>
              <w:t xml:space="preserve">Message that the notification sent </w:t>
            </w:r>
            <w:r w:rsidRPr="57932AD8">
              <w:rPr>
                <w:rFonts w:ascii="Arial" w:eastAsia="Arial" w:hAnsi="Arial" w:cs="Arial"/>
                <w:color w:val="3476B1"/>
              </w:rPr>
              <w:t>successfully</w:t>
            </w:r>
          </w:p>
        </w:tc>
        <w:tc>
          <w:tcPr>
            <w:tcW w:w="1702" w:type="dxa"/>
            <w:tcBorders>
              <w:top w:val="single" w:sz="8" w:space="0" w:color="A0C3E3"/>
              <w:left w:val="single" w:sz="8" w:space="0" w:color="A0C3E3"/>
              <w:bottom w:val="single" w:sz="8" w:space="0" w:color="A0C3E3"/>
              <w:right w:val="single" w:sz="8" w:space="0" w:color="A0C3E3"/>
            </w:tcBorders>
            <w:shd w:val="clear" w:color="auto" w:fill="DFEBF5"/>
            <w:tcMar>
              <w:left w:w="108" w:type="dxa"/>
              <w:right w:w="108" w:type="dxa"/>
            </w:tcMar>
          </w:tcPr>
          <w:p w14:paraId="2E56D7DF" w14:textId="104BFB14" w:rsidR="55C66B7E" w:rsidRDefault="55C66B7E" w:rsidP="55C66B7E">
            <w:pPr>
              <w:bidi w:val="0"/>
              <w:jc w:val="center"/>
              <w:cnfStyle w:val="000000100000" w:firstRow="0" w:lastRow="0" w:firstColumn="0" w:lastColumn="0" w:oddVBand="0" w:evenVBand="0" w:oddHBand="1" w:evenHBand="0" w:firstRowFirstColumn="0" w:firstRowLastColumn="0" w:lastRowFirstColumn="0" w:lastRowLastColumn="0"/>
            </w:pPr>
            <w:r w:rsidRPr="55C66B7E">
              <w:rPr>
                <w:rFonts w:ascii="Arial" w:eastAsia="Arial" w:hAnsi="Arial" w:cs="Arial"/>
                <w:color w:val="3476B1"/>
              </w:rPr>
              <w:t>Pass</w:t>
            </w:r>
          </w:p>
        </w:tc>
      </w:tr>
      <w:tr w:rsidR="0095583E" w14:paraId="3538536A" w14:textId="77777777" w:rsidTr="30A7F127">
        <w:trPr>
          <w:trHeight w:val="300"/>
        </w:trPr>
        <w:tc>
          <w:tcPr>
            <w:cnfStyle w:val="001000000000" w:firstRow="0" w:lastRow="0" w:firstColumn="1" w:lastColumn="0" w:oddVBand="0" w:evenVBand="0" w:oddHBand="0" w:evenHBand="0" w:firstRowFirstColumn="0" w:firstRowLastColumn="0" w:lastRowFirstColumn="0" w:lastRowLastColumn="0"/>
            <w:tcW w:w="1004" w:type="dxa"/>
            <w:tcBorders>
              <w:top w:val="single" w:sz="8" w:space="0" w:color="A0C3E3"/>
              <w:left w:val="single" w:sz="8" w:space="0" w:color="A0C3E3"/>
              <w:bottom w:val="single" w:sz="8" w:space="0" w:color="A0C3E3"/>
              <w:right w:val="single" w:sz="8" w:space="0" w:color="A0C3E3"/>
            </w:tcBorders>
            <w:shd w:val="clear" w:color="auto" w:fill="FFFFFF" w:themeFill="background1"/>
            <w:tcMar>
              <w:left w:w="108" w:type="dxa"/>
              <w:right w:w="108" w:type="dxa"/>
            </w:tcMar>
          </w:tcPr>
          <w:p w14:paraId="3F8260BE" w14:textId="22BD36B4" w:rsidR="28E07470" w:rsidRDefault="43F47869" w:rsidP="28E07470">
            <w:pPr>
              <w:bidi w:val="0"/>
              <w:jc w:val="center"/>
              <w:rPr>
                <w:rFonts w:ascii="Arial" w:eastAsia="Arial" w:hAnsi="Arial" w:cs="Arial"/>
                <w:color w:val="3476B1"/>
              </w:rPr>
            </w:pPr>
            <w:r w:rsidRPr="30A7F127">
              <w:rPr>
                <w:rFonts w:ascii="Arial" w:eastAsia="Arial" w:hAnsi="Arial" w:cs="Arial"/>
                <w:color w:val="3476B1"/>
              </w:rPr>
              <w:t>6</w:t>
            </w:r>
          </w:p>
        </w:tc>
        <w:tc>
          <w:tcPr>
            <w:tcW w:w="3783" w:type="dxa"/>
            <w:tcBorders>
              <w:top w:val="single" w:sz="8" w:space="0" w:color="A0C3E3"/>
              <w:left w:val="single" w:sz="8" w:space="0" w:color="A0C3E3"/>
              <w:bottom w:val="single" w:sz="8" w:space="0" w:color="A0C3E3"/>
              <w:right w:val="single" w:sz="8" w:space="0" w:color="A0C3E3"/>
            </w:tcBorders>
            <w:shd w:val="clear" w:color="auto" w:fill="FFFFFF" w:themeFill="background1"/>
            <w:tcMar>
              <w:left w:w="108" w:type="dxa"/>
              <w:right w:w="108" w:type="dxa"/>
            </w:tcMar>
          </w:tcPr>
          <w:p w14:paraId="486AC6F1" w14:textId="2BA89D70" w:rsidR="28E07470" w:rsidRDefault="43F47869" w:rsidP="28E07470">
            <w:pPr>
              <w:bidi w:val="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476B1"/>
              </w:rPr>
            </w:pPr>
            <w:r w:rsidRPr="1AF7FB70">
              <w:rPr>
                <w:rFonts w:ascii="Arial" w:eastAsia="Arial" w:hAnsi="Arial" w:cs="Arial"/>
                <w:color w:val="3476B1"/>
              </w:rPr>
              <w:t>Sent notification</w:t>
            </w:r>
            <w:r w:rsidRPr="13057A70">
              <w:rPr>
                <w:rFonts w:ascii="Arial" w:eastAsia="Arial" w:hAnsi="Arial" w:cs="Arial"/>
                <w:color w:val="3476B1"/>
              </w:rPr>
              <w:t xml:space="preserve"> </w:t>
            </w:r>
            <w:r w:rsidRPr="1114D90F">
              <w:rPr>
                <w:rFonts w:ascii="Arial" w:eastAsia="Arial" w:hAnsi="Arial" w:cs="Arial"/>
                <w:color w:val="3476B1"/>
              </w:rPr>
              <w:t>without content</w:t>
            </w:r>
          </w:p>
        </w:tc>
        <w:tc>
          <w:tcPr>
            <w:tcW w:w="2621" w:type="dxa"/>
            <w:tcBorders>
              <w:top w:val="single" w:sz="8" w:space="0" w:color="A0C3E3"/>
              <w:left w:val="single" w:sz="8" w:space="0" w:color="A0C3E3"/>
              <w:bottom w:val="single" w:sz="8" w:space="0" w:color="A0C3E3"/>
              <w:right w:val="single" w:sz="8" w:space="0" w:color="A0C3E3"/>
            </w:tcBorders>
            <w:shd w:val="clear" w:color="auto" w:fill="FFFFFF" w:themeFill="background1"/>
            <w:tcMar>
              <w:left w:w="108" w:type="dxa"/>
              <w:right w:w="108" w:type="dxa"/>
            </w:tcMar>
          </w:tcPr>
          <w:p w14:paraId="78FC3FE8" w14:textId="413EEC8C" w:rsidR="28E07470" w:rsidRDefault="43F47869" w:rsidP="28E07470">
            <w:pPr>
              <w:bidi w:val="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476B1"/>
              </w:rPr>
            </w:pPr>
            <w:r w:rsidRPr="5E026C5C">
              <w:rPr>
                <w:rFonts w:ascii="Arial" w:eastAsia="Arial" w:hAnsi="Arial" w:cs="Arial"/>
                <w:color w:val="3476B1"/>
              </w:rPr>
              <w:t xml:space="preserve">Error </w:t>
            </w:r>
            <w:proofErr w:type="gramStart"/>
            <w:r w:rsidRPr="340B2DAA">
              <w:rPr>
                <w:rFonts w:ascii="Arial" w:eastAsia="Arial" w:hAnsi="Arial" w:cs="Arial"/>
                <w:color w:val="3476B1"/>
              </w:rPr>
              <w:t>message</w:t>
            </w:r>
            <w:r w:rsidRPr="695A2318">
              <w:rPr>
                <w:rFonts w:ascii="Arial" w:eastAsia="Arial" w:hAnsi="Arial" w:cs="Arial"/>
                <w:color w:val="3476B1"/>
              </w:rPr>
              <w:t xml:space="preserve"> </w:t>
            </w:r>
            <w:r w:rsidRPr="5E026C5C">
              <w:rPr>
                <w:rFonts w:ascii="Arial" w:eastAsia="Arial" w:hAnsi="Arial" w:cs="Arial"/>
                <w:color w:val="3476B1"/>
              </w:rPr>
              <w:t>”please</w:t>
            </w:r>
            <w:proofErr w:type="gramEnd"/>
            <w:r w:rsidRPr="5E026C5C">
              <w:rPr>
                <w:rFonts w:ascii="Arial" w:eastAsia="Arial" w:hAnsi="Arial" w:cs="Arial"/>
                <w:color w:val="3476B1"/>
              </w:rPr>
              <w:t xml:space="preserve"> fill the </w:t>
            </w:r>
            <w:r w:rsidRPr="3588ABAA">
              <w:rPr>
                <w:rFonts w:ascii="Arial" w:eastAsia="Arial" w:hAnsi="Arial" w:cs="Arial"/>
                <w:color w:val="3476B1"/>
              </w:rPr>
              <w:t>content of</w:t>
            </w:r>
            <w:r w:rsidRPr="55CAF46D">
              <w:rPr>
                <w:rFonts w:ascii="Arial" w:eastAsia="Arial" w:hAnsi="Arial" w:cs="Arial"/>
                <w:color w:val="3476B1"/>
              </w:rPr>
              <w:t xml:space="preserve"> your notification</w:t>
            </w:r>
            <w:r w:rsidRPr="5E4E53B7">
              <w:rPr>
                <w:rFonts w:ascii="Arial" w:eastAsia="Arial" w:hAnsi="Arial" w:cs="Arial"/>
                <w:color w:val="3476B1"/>
              </w:rPr>
              <w:t>”</w:t>
            </w:r>
          </w:p>
        </w:tc>
        <w:tc>
          <w:tcPr>
            <w:tcW w:w="1702" w:type="dxa"/>
            <w:tcBorders>
              <w:top w:val="single" w:sz="8" w:space="0" w:color="A0C3E3"/>
              <w:left w:val="single" w:sz="8" w:space="0" w:color="A0C3E3"/>
              <w:bottom w:val="single" w:sz="8" w:space="0" w:color="A0C3E3"/>
              <w:right w:val="single" w:sz="8" w:space="0" w:color="A0C3E3"/>
            </w:tcBorders>
            <w:shd w:val="clear" w:color="auto" w:fill="FFFFFF" w:themeFill="background1"/>
            <w:tcMar>
              <w:left w:w="108" w:type="dxa"/>
              <w:right w:w="108" w:type="dxa"/>
            </w:tcMar>
          </w:tcPr>
          <w:p w14:paraId="0E3E042A" w14:textId="4FA1782F" w:rsidR="28E07470" w:rsidRDefault="43F47869" w:rsidP="28E07470">
            <w:pPr>
              <w:bidi w:val="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476B1"/>
              </w:rPr>
            </w:pPr>
            <w:r w:rsidRPr="477841B1">
              <w:rPr>
                <w:rFonts w:ascii="Arial" w:eastAsia="Arial" w:hAnsi="Arial" w:cs="Arial"/>
                <w:color w:val="3476B1"/>
              </w:rPr>
              <w:t xml:space="preserve">Pass </w:t>
            </w:r>
          </w:p>
        </w:tc>
      </w:tr>
    </w:tbl>
    <w:p w14:paraId="12C0B962" w14:textId="361E5576" w:rsidR="1BD2C8D7" w:rsidRDefault="1BD2C8D7" w:rsidP="1BD2C8D7">
      <w:pPr>
        <w:tabs>
          <w:tab w:val="left" w:pos="3866"/>
        </w:tabs>
        <w:bidi w:val="0"/>
        <w:jc w:val="center"/>
        <w:rPr>
          <w:rFonts w:ascii="Times New Roman" w:eastAsia="Times New Roman" w:hAnsi="Times New Roman" w:cs="Times New Roman"/>
          <w:i/>
          <w:iCs/>
        </w:rPr>
      </w:pPr>
    </w:p>
    <w:p w14:paraId="153E8F39" w14:textId="77777777" w:rsidR="003E591B" w:rsidRDefault="003E591B" w:rsidP="003E591B">
      <w:pPr>
        <w:tabs>
          <w:tab w:val="left" w:pos="3866"/>
        </w:tabs>
        <w:bidi w:val="0"/>
        <w:jc w:val="both"/>
        <w:rPr>
          <w:rFonts w:asciiTheme="majorBidi" w:hAnsiTheme="majorBidi" w:cstheme="majorBidi"/>
          <w:sz w:val="24"/>
          <w:szCs w:val="24"/>
        </w:rPr>
      </w:pPr>
    </w:p>
    <w:p w14:paraId="269136AE" w14:textId="77777777" w:rsidR="003E591B" w:rsidRDefault="003E591B" w:rsidP="003E591B">
      <w:pPr>
        <w:tabs>
          <w:tab w:val="left" w:pos="3866"/>
        </w:tabs>
        <w:bidi w:val="0"/>
        <w:jc w:val="both"/>
        <w:rPr>
          <w:rFonts w:asciiTheme="majorBidi" w:hAnsiTheme="majorBidi" w:cstheme="majorBidi"/>
          <w:sz w:val="24"/>
          <w:szCs w:val="24"/>
        </w:rPr>
      </w:pPr>
    </w:p>
    <w:p w14:paraId="1181900D" w14:textId="77777777" w:rsidR="00330DF3" w:rsidRDefault="00330DF3" w:rsidP="00330DF3">
      <w:pPr>
        <w:tabs>
          <w:tab w:val="left" w:pos="3866"/>
        </w:tabs>
        <w:bidi w:val="0"/>
        <w:jc w:val="both"/>
        <w:rPr>
          <w:rFonts w:asciiTheme="majorBidi" w:hAnsiTheme="majorBidi" w:cstheme="majorBidi"/>
          <w:sz w:val="24"/>
          <w:szCs w:val="24"/>
        </w:rPr>
      </w:pPr>
    </w:p>
    <w:p w14:paraId="704BC8C2" w14:textId="77777777" w:rsidR="00330DF3" w:rsidRDefault="00330DF3" w:rsidP="00330DF3">
      <w:pPr>
        <w:tabs>
          <w:tab w:val="left" w:pos="3866"/>
        </w:tabs>
        <w:bidi w:val="0"/>
        <w:jc w:val="both"/>
        <w:rPr>
          <w:rFonts w:asciiTheme="majorBidi" w:hAnsiTheme="majorBidi" w:cstheme="majorBidi"/>
          <w:sz w:val="24"/>
          <w:szCs w:val="24"/>
        </w:rPr>
      </w:pPr>
    </w:p>
    <w:p w14:paraId="0EA81282" w14:textId="77777777" w:rsidR="00330DF3" w:rsidRDefault="00330DF3" w:rsidP="00330DF3">
      <w:pPr>
        <w:tabs>
          <w:tab w:val="left" w:pos="3866"/>
        </w:tabs>
        <w:bidi w:val="0"/>
        <w:jc w:val="both"/>
        <w:rPr>
          <w:rFonts w:asciiTheme="majorBidi" w:hAnsiTheme="majorBidi" w:cstheme="majorBidi"/>
          <w:sz w:val="24"/>
          <w:szCs w:val="24"/>
        </w:rPr>
      </w:pPr>
    </w:p>
    <w:p w14:paraId="45539BE0" w14:textId="77777777" w:rsidR="00330DF3" w:rsidRDefault="00330DF3" w:rsidP="00330DF3">
      <w:pPr>
        <w:tabs>
          <w:tab w:val="left" w:pos="3866"/>
        </w:tabs>
        <w:bidi w:val="0"/>
        <w:jc w:val="both"/>
        <w:rPr>
          <w:rFonts w:asciiTheme="majorBidi" w:hAnsiTheme="majorBidi" w:cstheme="majorBidi"/>
          <w:sz w:val="24"/>
          <w:szCs w:val="24"/>
        </w:rPr>
      </w:pPr>
    </w:p>
    <w:p w14:paraId="2E6E648E" w14:textId="77777777" w:rsidR="00330DF3" w:rsidRDefault="00330DF3" w:rsidP="00330DF3">
      <w:pPr>
        <w:tabs>
          <w:tab w:val="left" w:pos="3866"/>
        </w:tabs>
        <w:bidi w:val="0"/>
        <w:jc w:val="both"/>
        <w:rPr>
          <w:rFonts w:asciiTheme="majorBidi" w:hAnsiTheme="majorBidi" w:cstheme="majorBidi"/>
          <w:sz w:val="24"/>
          <w:szCs w:val="24"/>
        </w:rPr>
      </w:pPr>
    </w:p>
    <w:p w14:paraId="16DE544D" w14:textId="77777777" w:rsidR="00330DF3" w:rsidRDefault="00330DF3" w:rsidP="00330DF3">
      <w:pPr>
        <w:tabs>
          <w:tab w:val="left" w:pos="3866"/>
        </w:tabs>
        <w:bidi w:val="0"/>
        <w:jc w:val="both"/>
        <w:rPr>
          <w:rFonts w:asciiTheme="majorBidi" w:hAnsiTheme="majorBidi" w:cstheme="majorBidi"/>
          <w:sz w:val="24"/>
          <w:szCs w:val="24"/>
        </w:rPr>
      </w:pPr>
    </w:p>
    <w:p w14:paraId="506E8BDF" w14:textId="77777777" w:rsidR="00330DF3" w:rsidRDefault="00330DF3" w:rsidP="00330DF3">
      <w:pPr>
        <w:tabs>
          <w:tab w:val="left" w:pos="3866"/>
        </w:tabs>
        <w:bidi w:val="0"/>
        <w:jc w:val="both"/>
        <w:rPr>
          <w:rFonts w:asciiTheme="majorBidi" w:hAnsiTheme="majorBidi" w:cstheme="majorBidi"/>
          <w:sz w:val="24"/>
          <w:szCs w:val="24"/>
        </w:rPr>
      </w:pPr>
    </w:p>
    <w:p w14:paraId="5278689D" w14:textId="77777777" w:rsidR="00330DF3" w:rsidRDefault="00330DF3" w:rsidP="00330DF3">
      <w:pPr>
        <w:tabs>
          <w:tab w:val="left" w:pos="3866"/>
        </w:tabs>
        <w:bidi w:val="0"/>
        <w:jc w:val="both"/>
        <w:rPr>
          <w:rFonts w:asciiTheme="majorBidi" w:hAnsiTheme="majorBidi" w:cstheme="majorBidi"/>
          <w:sz w:val="24"/>
          <w:szCs w:val="24"/>
        </w:rPr>
      </w:pPr>
    </w:p>
    <w:p w14:paraId="1EA8A080" w14:textId="77777777" w:rsidR="00330DF3" w:rsidRDefault="00330DF3" w:rsidP="00330DF3">
      <w:pPr>
        <w:tabs>
          <w:tab w:val="left" w:pos="3866"/>
        </w:tabs>
        <w:bidi w:val="0"/>
        <w:jc w:val="both"/>
        <w:rPr>
          <w:rFonts w:asciiTheme="majorBidi" w:hAnsiTheme="majorBidi" w:cstheme="majorBidi"/>
          <w:sz w:val="24"/>
          <w:szCs w:val="24"/>
        </w:rPr>
      </w:pPr>
    </w:p>
    <w:p w14:paraId="256CFA8F" w14:textId="77777777" w:rsidR="00330DF3" w:rsidRDefault="00330DF3" w:rsidP="00330DF3">
      <w:pPr>
        <w:tabs>
          <w:tab w:val="left" w:pos="3866"/>
        </w:tabs>
        <w:bidi w:val="0"/>
        <w:jc w:val="both"/>
        <w:rPr>
          <w:rFonts w:asciiTheme="majorBidi" w:hAnsiTheme="majorBidi" w:cstheme="majorBidi"/>
          <w:sz w:val="24"/>
          <w:szCs w:val="24"/>
        </w:rPr>
      </w:pPr>
    </w:p>
    <w:p w14:paraId="666898CD" w14:textId="77777777" w:rsidR="00330DF3" w:rsidRDefault="00330DF3" w:rsidP="00330DF3">
      <w:pPr>
        <w:tabs>
          <w:tab w:val="left" w:pos="3866"/>
        </w:tabs>
        <w:bidi w:val="0"/>
        <w:jc w:val="both"/>
        <w:rPr>
          <w:rFonts w:asciiTheme="majorBidi" w:hAnsiTheme="majorBidi" w:cstheme="majorBidi"/>
          <w:sz w:val="24"/>
          <w:szCs w:val="24"/>
        </w:rPr>
      </w:pPr>
    </w:p>
    <w:p w14:paraId="7AD62663" w14:textId="77777777" w:rsidR="00330DF3" w:rsidRDefault="00330DF3" w:rsidP="00330DF3">
      <w:pPr>
        <w:tabs>
          <w:tab w:val="left" w:pos="3866"/>
        </w:tabs>
        <w:bidi w:val="0"/>
        <w:jc w:val="both"/>
        <w:rPr>
          <w:rFonts w:asciiTheme="majorBidi" w:hAnsiTheme="majorBidi" w:cstheme="majorBidi"/>
          <w:sz w:val="24"/>
          <w:szCs w:val="24"/>
        </w:rPr>
      </w:pPr>
    </w:p>
    <w:p w14:paraId="78AABF75" w14:textId="77777777" w:rsidR="00330DF3" w:rsidRDefault="00330DF3" w:rsidP="00330DF3">
      <w:pPr>
        <w:tabs>
          <w:tab w:val="left" w:pos="3866"/>
        </w:tabs>
        <w:bidi w:val="0"/>
        <w:jc w:val="both"/>
        <w:rPr>
          <w:rFonts w:asciiTheme="majorBidi" w:hAnsiTheme="majorBidi" w:cstheme="majorBidi"/>
          <w:sz w:val="24"/>
          <w:szCs w:val="24"/>
        </w:rPr>
      </w:pPr>
    </w:p>
    <w:p w14:paraId="48775379" w14:textId="77777777" w:rsidR="00330DF3" w:rsidRDefault="00330DF3" w:rsidP="00330DF3">
      <w:pPr>
        <w:tabs>
          <w:tab w:val="left" w:pos="3866"/>
        </w:tabs>
        <w:bidi w:val="0"/>
        <w:jc w:val="both"/>
        <w:rPr>
          <w:rFonts w:asciiTheme="majorBidi" w:hAnsiTheme="majorBidi" w:cstheme="majorBidi"/>
          <w:sz w:val="24"/>
          <w:szCs w:val="24"/>
        </w:rPr>
      </w:pPr>
    </w:p>
    <w:p w14:paraId="7A38572F" w14:textId="77777777" w:rsidR="00330DF3" w:rsidRDefault="00330DF3" w:rsidP="00330DF3">
      <w:pPr>
        <w:tabs>
          <w:tab w:val="left" w:pos="3866"/>
        </w:tabs>
        <w:bidi w:val="0"/>
        <w:jc w:val="both"/>
        <w:rPr>
          <w:rFonts w:asciiTheme="majorBidi" w:hAnsiTheme="majorBidi" w:cstheme="majorBidi"/>
          <w:sz w:val="24"/>
          <w:szCs w:val="24"/>
        </w:rPr>
      </w:pPr>
    </w:p>
    <w:p w14:paraId="5FA743ED" w14:textId="77777777" w:rsidR="00330DF3" w:rsidRDefault="00330DF3" w:rsidP="00330DF3">
      <w:pPr>
        <w:tabs>
          <w:tab w:val="left" w:pos="3866"/>
        </w:tabs>
        <w:bidi w:val="0"/>
        <w:jc w:val="both"/>
        <w:rPr>
          <w:rFonts w:asciiTheme="majorBidi" w:hAnsiTheme="majorBidi" w:cstheme="majorBidi"/>
          <w:sz w:val="24"/>
          <w:szCs w:val="24"/>
        </w:rPr>
      </w:pPr>
    </w:p>
    <w:p w14:paraId="3D135018" w14:textId="77777777" w:rsidR="00330DF3" w:rsidRDefault="00330DF3" w:rsidP="00330DF3">
      <w:pPr>
        <w:tabs>
          <w:tab w:val="left" w:pos="3866"/>
        </w:tabs>
        <w:bidi w:val="0"/>
        <w:jc w:val="both"/>
        <w:rPr>
          <w:rFonts w:asciiTheme="majorBidi" w:hAnsiTheme="majorBidi" w:cstheme="majorBidi"/>
          <w:sz w:val="24"/>
          <w:szCs w:val="24"/>
        </w:rPr>
      </w:pPr>
    </w:p>
    <w:p w14:paraId="45616F38" w14:textId="77777777" w:rsidR="00330DF3" w:rsidRDefault="00330DF3" w:rsidP="00330DF3">
      <w:pPr>
        <w:tabs>
          <w:tab w:val="left" w:pos="3866"/>
        </w:tabs>
        <w:bidi w:val="0"/>
        <w:jc w:val="both"/>
        <w:rPr>
          <w:rFonts w:asciiTheme="majorBidi" w:hAnsiTheme="majorBidi" w:cstheme="majorBidi"/>
          <w:sz w:val="24"/>
          <w:szCs w:val="24"/>
        </w:rPr>
      </w:pPr>
    </w:p>
    <w:p w14:paraId="52082E88" w14:textId="77777777" w:rsidR="00330DF3" w:rsidRDefault="00330DF3" w:rsidP="00330DF3">
      <w:pPr>
        <w:tabs>
          <w:tab w:val="left" w:pos="3866"/>
        </w:tabs>
        <w:bidi w:val="0"/>
        <w:jc w:val="both"/>
        <w:rPr>
          <w:rFonts w:asciiTheme="majorBidi" w:hAnsiTheme="majorBidi" w:cstheme="majorBidi"/>
          <w:sz w:val="24"/>
          <w:szCs w:val="24"/>
        </w:rPr>
      </w:pPr>
    </w:p>
    <w:p w14:paraId="15F4FEA7" w14:textId="53073E53" w:rsidR="003E591B" w:rsidRDefault="003E591B" w:rsidP="003E591B">
      <w:pPr>
        <w:tabs>
          <w:tab w:val="left" w:pos="3866"/>
        </w:tabs>
        <w:bidi w:val="0"/>
        <w:jc w:val="both"/>
        <w:rPr>
          <w:rFonts w:asciiTheme="majorBidi" w:hAnsiTheme="majorBidi" w:cstheme="majorBidi"/>
          <w:sz w:val="24"/>
          <w:szCs w:val="24"/>
        </w:rPr>
      </w:pPr>
    </w:p>
    <w:p w14:paraId="553D707D" w14:textId="66E8032C" w:rsidR="003E591B" w:rsidRPr="00BC6DB3" w:rsidRDefault="730A94C0" w:rsidP="36A732F8">
      <w:pPr>
        <w:pStyle w:val="Heading1"/>
        <w:bidi w:val="0"/>
        <w:spacing w:before="40"/>
        <w:rPr>
          <w:color w:val="000000" w:themeColor="text1"/>
          <w:rtl/>
        </w:rPr>
      </w:pPr>
      <w:commentRangeStart w:id="72"/>
      <w:commentRangeStart w:id="73"/>
      <w:commentRangeStart w:id="74"/>
      <w:r w:rsidRPr="36A732F8">
        <w:rPr>
          <w:color w:val="000000" w:themeColor="text1"/>
        </w:rPr>
        <w:lastRenderedPageBreak/>
        <w:t>6.</w:t>
      </w:r>
      <w:r w:rsidR="003E591B" w:rsidRPr="36A732F8">
        <w:rPr>
          <w:color w:val="000000" w:themeColor="text1"/>
        </w:rPr>
        <w:t>References</w:t>
      </w:r>
      <w:commentRangeEnd w:id="72"/>
      <w:r w:rsidR="003E591B">
        <w:rPr>
          <w:rStyle w:val="CommentReference"/>
        </w:rPr>
        <w:commentReference w:id="72"/>
      </w:r>
      <w:commentRangeEnd w:id="73"/>
      <w:r w:rsidR="003E591B">
        <w:rPr>
          <w:rStyle w:val="CommentReference"/>
        </w:rPr>
        <w:commentReference w:id="73"/>
      </w:r>
      <w:commentRangeEnd w:id="74"/>
      <w:r w:rsidR="003E591B">
        <w:rPr>
          <w:rStyle w:val="CommentReference"/>
        </w:rPr>
        <w:commentReference w:id="74"/>
      </w:r>
    </w:p>
    <w:p w14:paraId="311152D0" w14:textId="77777777" w:rsidR="003E591B" w:rsidRPr="00006468" w:rsidRDefault="003E591B" w:rsidP="003E591B">
      <w:pPr>
        <w:tabs>
          <w:tab w:val="left" w:pos="3866"/>
        </w:tabs>
        <w:bidi w:val="0"/>
        <w:spacing w:after="240"/>
        <w:ind w:left="357"/>
        <w:rPr>
          <w:rFonts w:asciiTheme="majorBidi" w:hAnsiTheme="majorBidi" w:cstheme="majorBidi"/>
          <w:sz w:val="24"/>
          <w:szCs w:val="24"/>
        </w:rPr>
      </w:pPr>
      <w:r>
        <w:rPr>
          <w:rFonts w:asciiTheme="majorBidi" w:hAnsiTheme="majorBidi" w:cstheme="majorBidi"/>
          <w:sz w:val="24"/>
          <w:szCs w:val="24"/>
          <w:lang w:bidi="ar-LB"/>
        </w:rPr>
        <w:t xml:space="preserve">[1] </w:t>
      </w:r>
      <w:r w:rsidRPr="00006468">
        <w:rPr>
          <w:rFonts w:asciiTheme="majorBidi" w:hAnsiTheme="majorBidi" w:cstheme="majorBidi"/>
          <w:sz w:val="24"/>
          <w:szCs w:val="24"/>
        </w:rPr>
        <w:t xml:space="preserve">Walia, N., &amp; Sharma, S. (2018). Enhancing User Engagement and Retention in Mobile Applications through Push Notifications. International Journal of Scientific Research in Computer Science, </w:t>
      </w:r>
      <w:proofErr w:type="gramStart"/>
      <w:r w:rsidRPr="00006468">
        <w:rPr>
          <w:rFonts w:asciiTheme="majorBidi" w:hAnsiTheme="majorBidi" w:cstheme="majorBidi"/>
          <w:sz w:val="24"/>
          <w:szCs w:val="24"/>
        </w:rPr>
        <w:t>Engineering</w:t>
      </w:r>
      <w:proofErr w:type="gramEnd"/>
      <w:r w:rsidRPr="00006468">
        <w:rPr>
          <w:rFonts w:asciiTheme="majorBidi" w:hAnsiTheme="majorBidi" w:cstheme="majorBidi"/>
          <w:sz w:val="24"/>
          <w:szCs w:val="24"/>
        </w:rPr>
        <w:t xml:space="preserve"> and Information Technology (IJSRCSEIT), 3(4), 1625-1632.</w:t>
      </w:r>
    </w:p>
    <w:p w14:paraId="00A2C285" w14:textId="77777777" w:rsidR="003E591B" w:rsidRPr="00006468" w:rsidRDefault="003E591B" w:rsidP="003E591B">
      <w:pPr>
        <w:tabs>
          <w:tab w:val="left" w:pos="3866"/>
        </w:tabs>
        <w:bidi w:val="0"/>
        <w:spacing w:after="240"/>
        <w:ind w:left="357"/>
        <w:rPr>
          <w:rFonts w:asciiTheme="majorBidi" w:hAnsiTheme="majorBidi" w:cstheme="majorBidi"/>
          <w:sz w:val="24"/>
          <w:szCs w:val="24"/>
        </w:rPr>
      </w:pPr>
      <w:r>
        <w:rPr>
          <w:rFonts w:asciiTheme="majorBidi" w:hAnsiTheme="majorBidi" w:cstheme="majorBidi"/>
          <w:sz w:val="24"/>
          <w:szCs w:val="24"/>
        </w:rPr>
        <w:t xml:space="preserve">[2] </w:t>
      </w:r>
      <w:r w:rsidRPr="00006468">
        <w:rPr>
          <w:rFonts w:asciiTheme="majorBidi" w:hAnsiTheme="majorBidi" w:cstheme="majorBidi"/>
          <w:sz w:val="24"/>
          <w:szCs w:val="24"/>
        </w:rPr>
        <w:t>Li, J., &amp; Mao, J. (2018). User Behavior-Based Personalized Mobile Push Notifications. Mobile Information Systems, 2018, 1-11.</w:t>
      </w:r>
    </w:p>
    <w:p w14:paraId="7F0D0A55" w14:textId="77777777" w:rsidR="003E591B" w:rsidRPr="00006468" w:rsidRDefault="003E591B" w:rsidP="003E591B">
      <w:pPr>
        <w:tabs>
          <w:tab w:val="left" w:pos="3866"/>
        </w:tabs>
        <w:bidi w:val="0"/>
        <w:spacing w:after="240"/>
        <w:ind w:left="357"/>
        <w:rPr>
          <w:rFonts w:asciiTheme="majorBidi" w:hAnsiTheme="majorBidi" w:cstheme="majorBidi"/>
          <w:sz w:val="24"/>
          <w:szCs w:val="24"/>
        </w:rPr>
      </w:pPr>
      <w:r>
        <w:rPr>
          <w:rFonts w:asciiTheme="majorBidi" w:hAnsiTheme="majorBidi" w:cstheme="majorBidi"/>
          <w:sz w:val="24"/>
          <w:szCs w:val="24"/>
        </w:rPr>
        <w:t xml:space="preserve">[3] </w:t>
      </w:r>
      <w:r w:rsidRPr="00006468">
        <w:rPr>
          <w:rFonts w:asciiTheme="majorBidi" w:hAnsiTheme="majorBidi" w:cstheme="majorBidi"/>
          <w:sz w:val="24"/>
          <w:szCs w:val="24"/>
        </w:rPr>
        <w:t>Huang, H. C., Li, Y. C., &amp; Chiu, M. L. (2020). Understanding the Effect of Timing and Frequency of Smartphone Notifications on Users' Cognitive Load and Perception. Telematics and Informatics, 55, 101418.</w:t>
      </w:r>
    </w:p>
    <w:p w14:paraId="32524A8E" w14:textId="77777777" w:rsidR="003E591B" w:rsidRPr="00006468" w:rsidRDefault="003E591B" w:rsidP="003E591B">
      <w:pPr>
        <w:tabs>
          <w:tab w:val="left" w:pos="3866"/>
        </w:tabs>
        <w:bidi w:val="0"/>
        <w:spacing w:after="240"/>
        <w:ind w:left="357"/>
        <w:rPr>
          <w:rFonts w:asciiTheme="majorBidi" w:hAnsiTheme="majorBidi" w:cstheme="majorBidi"/>
          <w:sz w:val="24"/>
          <w:szCs w:val="24"/>
        </w:rPr>
      </w:pPr>
      <w:r>
        <w:rPr>
          <w:rFonts w:asciiTheme="majorBidi" w:hAnsiTheme="majorBidi" w:cstheme="majorBidi"/>
          <w:sz w:val="24"/>
          <w:szCs w:val="24"/>
        </w:rPr>
        <w:t xml:space="preserve">[4] </w:t>
      </w:r>
      <w:r w:rsidRPr="00006468">
        <w:rPr>
          <w:rFonts w:asciiTheme="majorBidi" w:hAnsiTheme="majorBidi" w:cstheme="majorBidi"/>
          <w:sz w:val="24"/>
          <w:szCs w:val="24"/>
        </w:rPr>
        <w:t>Huang, Y. H., Huang, C. C., &amp; Chen, Y. F. (2018). Examining the Impact of Smartphone Notifications on Consumers' Mobile Application Usage: Moderating Roles of Notification Importance and Time Sensitivity. Journal of Interactive Marketing, 44, 144-156.</w:t>
      </w:r>
    </w:p>
    <w:p w14:paraId="1A02E95A" w14:textId="77777777" w:rsidR="003E591B" w:rsidRDefault="003E591B" w:rsidP="003E591B">
      <w:pPr>
        <w:tabs>
          <w:tab w:val="left" w:pos="3866"/>
        </w:tabs>
        <w:bidi w:val="0"/>
        <w:spacing w:after="240"/>
        <w:ind w:left="357"/>
        <w:rPr>
          <w:rFonts w:asciiTheme="majorBidi" w:hAnsiTheme="majorBidi" w:cstheme="majorBidi"/>
          <w:sz w:val="24"/>
          <w:szCs w:val="24"/>
        </w:rPr>
      </w:pPr>
      <w:r>
        <w:rPr>
          <w:rFonts w:asciiTheme="majorBidi" w:hAnsiTheme="majorBidi" w:cstheme="majorBidi"/>
          <w:sz w:val="24"/>
          <w:szCs w:val="24"/>
        </w:rPr>
        <w:t xml:space="preserve">[5] </w:t>
      </w:r>
      <w:r w:rsidRPr="00006468">
        <w:rPr>
          <w:rFonts w:asciiTheme="majorBidi" w:hAnsiTheme="majorBidi" w:cstheme="majorBidi"/>
          <w:sz w:val="24"/>
          <w:szCs w:val="24"/>
        </w:rPr>
        <w:t>Ranjan, S., Ranjan, R., &amp; Chatterjee, A. (2018). An Intelligent System for Reminder Generation Using Mobile Notifications. Journal of Ambient Intelligence and Humanized Computing, 9(2), 351-367.</w:t>
      </w:r>
    </w:p>
    <w:p w14:paraId="7CBEEB46" w14:textId="77777777" w:rsidR="003E591B" w:rsidRDefault="003E591B" w:rsidP="003E591B">
      <w:pPr>
        <w:tabs>
          <w:tab w:val="left" w:pos="3866"/>
        </w:tabs>
        <w:bidi w:val="0"/>
        <w:spacing w:after="240"/>
        <w:ind w:left="357"/>
        <w:rPr>
          <w:rFonts w:asciiTheme="majorBidi" w:hAnsiTheme="majorBidi" w:cstheme="majorBidi"/>
          <w:sz w:val="24"/>
          <w:szCs w:val="24"/>
        </w:rPr>
      </w:pPr>
      <w:r>
        <w:rPr>
          <w:rFonts w:asciiTheme="majorBidi" w:hAnsiTheme="majorBidi" w:cstheme="majorBidi"/>
          <w:sz w:val="24"/>
          <w:szCs w:val="24"/>
        </w:rPr>
        <w:t xml:space="preserve">[6] </w:t>
      </w:r>
      <w:proofErr w:type="spellStart"/>
      <w:r w:rsidRPr="00046B17">
        <w:rPr>
          <w:rFonts w:asciiTheme="majorBidi" w:hAnsiTheme="majorBidi" w:cstheme="majorBidi"/>
          <w:sz w:val="24"/>
          <w:szCs w:val="24"/>
        </w:rPr>
        <w:t>OneSignal</w:t>
      </w:r>
      <w:proofErr w:type="spellEnd"/>
      <w:r w:rsidRPr="00046B17">
        <w:rPr>
          <w:rFonts w:asciiTheme="majorBidi" w:hAnsiTheme="majorBidi" w:cstheme="majorBidi"/>
          <w:sz w:val="24"/>
          <w:szCs w:val="24"/>
        </w:rPr>
        <w:t>. [Online]. Available: https://onesignal.com/. [Accessed: May 30, 2023].</w:t>
      </w:r>
    </w:p>
    <w:p w14:paraId="4354C481" w14:textId="77777777" w:rsidR="003E591B" w:rsidRDefault="003E591B" w:rsidP="003E591B">
      <w:pPr>
        <w:tabs>
          <w:tab w:val="left" w:pos="3866"/>
        </w:tabs>
        <w:bidi w:val="0"/>
        <w:spacing w:after="240"/>
        <w:ind w:left="357"/>
        <w:rPr>
          <w:rFonts w:asciiTheme="majorBidi" w:hAnsiTheme="majorBidi" w:cstheme="majorBidi"/>
          <w:sz w:val="24"/>
          <w:szCs w:val="24"/>
        </w:rPr>
      </w:pPr>
      <w:r>
        <w:rPr>
          <w:rFonts w:asciiTheme="majorBidi" w:hAnsiTheme="majorBidi" w:cstheme="majorBidi"/>
          <w:sz w:val="24"/>
          <w:szCs w:val="24"/>
        </w:rPr>
        <w:t xml:space="preserve">[7] </w:t>
      </w:r>
      <w:r w:rsidRPr="007D108C">
        <w:rPr>
          <w:rFonts w:asciiTheme="majorBidi" w:hAnsiTheme="majorBidi" w:cstheme="majorBidi"/>
          <w:sz w:val="24"/>
          <w:szCs w:val="24"/>
        </w:rPr>
        <w:t>Pusher. [Online]. Available: https://pusher.com/. [Accessed: May 30, 2023].</w:t>
      </w:r>
    </w:p>
    <w:p w14:paraId="7EA1CD04" w14:textId="235F11B9" w:rsidR="001572D2" w:rsidRDefault="00CA11CA" w:rsidP="001572D2">
      <w:pPr>
        <w:tabs>
          <w:tab w:val="left" w:pos="3866"/>
        </w:tabs>
        <w:bidi w:val="0"/>
        <w:spacing w:after="240"/>
        <w:ind w:left="357"/>
        <w:rPr>
          <w:rFonts w:asciiTheme="majorBidi" w:hAnsiTheme="majorBidi" w:cstheme="majorBidi"/>
          <w:sz w:val="24"/>
          <w:szCs w:val="24"/>
        </w:rPr>
      </w:pPr>
      <w:r>
        <w:rPr>
          <w:rFonts w:asciiTheme="majorBidi" w:hAnsiTheme="majorBidi" w:cstheme="majorBidi"/>
          <w:sz w:val="24"/>
          <w:szCs w:val="24"/>
        </w:rPr>
        <w:t xml:space="preserve">[8] </w:t>
      </w:r>
      <w:proofErr w:type="spellStart"/>
      <w:r w:rsidR="001572D2" w:rsidRPr="001572D2">
        <w:rPr>
          <w:rFonts w:asciiTheme="majorBidi" w:hAnsiTheme="majorBidi" w:cstheme="majorBidi"/>
          <w:sz w:val="24"/>
          <w:szCs w:val="24"/>
        </w:rPr>
        <w:t>WebEngage</w:t>
      </w:r>
      <w:proofErr w:type="spellEnd"/>
      <w:r w:rsidR="001572D2" w:rsidRPr="007D108C">
        <w:rPr>
          <w:rFonts w:asciiTheme="majorBidi" w:hAnsiTheme="majorBidi" w:cstheme="majorBidi"/>
          <w:sz w:val="24"/>
          <w:szCs w:val="24"/>
        </w:rPr>
        <w:t>. [Online]. Available:</w:t>
      </w:r>
      <w:r w:rsidR="006F37CA" w:rsidRPr="006F37CA">
        <w:t xml:space="preserve"> </w:t>
      </w:r>
      <w:proofErr w:type="gramStart"/>
      <w:r w:rsidR="006F37CA" w:rsidRPr="006F37CA">
        <w:rPr>
          <w:rFonts w:ascii="Segoe UI" w:hAnsi="Segoe UI" w:cs="Segoe UI"/>
          <w:bdr w:val="single" w:sz="2" w:space="0" w:color="D9D9E3" w:frame="1"/>
          <w:shd w:val="clear" w:color="auto" w:fill="F7F7F8"/>
        </w:rPr>
        <w:t>https://webengage.com/</w:t>
      </w:r>
      <w:r w:rsidR="001572D2" w:rsidRPr="007D108C">
        <w:rPr>
          <w:rFonts w:asciiTheme="majorBidi" w:hAnsiTheme="majorBidi" w:cstheme="majorBidi"/>
          <w:sz w:val="24"/>
          <w:szCs w:val="24"/>
        </w:rPr>
        <w:t xml:space="preserve"> .</w:t>
      </w:r>
      <w:proofErr w:type="gramEnd"/>
      <w:r w:rsidR="001572D2" w:rsidRPr="007D108C">
        <w:rPr>
          <w:rFonts w:asciiTheme="majorBidi" w:hAnsiTheme="majorBidi" w:cstheme="majorBidi"/>
          <w:sz w:val="24"/>
          <w:szCs w:val="24"/>
        </w:rPr>
        <w:t xml:space="preserve"> [Accessed: May 3</w:t>
      </w:r>
      <w:r w:rsidR="001572D2">
        <w:rPr>
          <w:rFonts w:asciiTheme="majorBidi" w:hAnsiTheme="majorBidi" w:cstheme="majorBidi"/>
          <w:sz w:val="24"/>
          <w:szCs w:val="24"/>
        </w:rPr>
        <w:t>1</w:t>
      </w:r>
      <w:r w:rsidR="001572D2" w:rsidRPr="007D108C">
        <w:rPr>
          <w:rFonts w:asciiTheme="majorBidi" w:hAnsiTheme="majorBidi" w:cstheme="majorBidi"/>
          <w:sz w:val="24"/>
          <w:szCs w:val="24"/>
        </w:rPr>
        <w:t>, 2023].</w:t>
      </w:r>
    </w:p>
    <w:p w14:paraId="238934B8" w14:textId="204310EF" w:rsidR="00CA11CA" w:rsidRPr="00006468" w:rsidRDefault="00CA11CA" w:rsidP="00CA11CA">
      <w:pPr>
        <w:tabs>
          <w:tab w:val="left" w:pos="3866"/>
        </w:tabs>
        <w:bidi w:val="0"/>
        <w:spacing w:after="240"/>
        <w:ind w:left="357"/>
        <w:rPr>
          <w:rFonts w:asciiTheme="majorBidi" w:hAnsiTheme="majorBidi" w:cstheme="majorBidi"/>
          <w:sz w:val="24"/>
          <w:szCs w:val="24"/>
        </w:rPr>
      </w:pPr>
    </w:p>
    <w:p w14:paraId="31F66996" w14:textId="77777777" w:rsidR="003E591B" w:rsidRPr="00440369" w:rsidRDefault="003E591B" w:rsidP="003E591B">
      <w:pPr>
        <w:tabs>
          <w:tab w:val="left" w:pos="3866"/>
        </w:tabs>
        <w:bidi w:val="0"/>
        <w:jc w:val="both"/>
        <w:rPr>
          <w:rFonts w:asciiTheme="majorBidi" w:hAnsiTheme="majorBidi" w:cstheme="majorBidi"/>
          <w:sz w:val="24"/>
          <w:szCs w:val="24"/>
        </w:rPr>
      </w:pPr>
    </w:p>
    <w:p w14:paraId="038FBB13" w14:textId="77777777" w:rsidR="00C972F5" w:rsidRPr="002A6941" w:rsidRDefault="00C972F5" w:rsidP="00C972F5">
      <w:pPr>
        <w:pBdr>
          <w:bottom w:val="single" w:sz="6" w:space="1" w:color="auto"/>
        </w:pBdr>
        <w:bidi w:val="0"/>
        <w:spacing w:after="0" w:line="240" w:lineRule="auto"/>
        <w:jc w:val="center"/>
        <w:rPr>
          <w:rFonts w:ascii="Arial" w:eastAsia="Times New Roman" w:hAnsi="Arial" w:cs="Arial"/>
          <w:vanish/>
          <w:sz w:val="18"/>
          <w:szCs w:val="18"/>
          <w:lang w:bidi="ar-SA"/>
        </w:rPr>
      </w:pPr>
      <w:r w:rsidRPr="002A6941">
        <w:rPr>
          <w:rFonts w:ascii="Arial" w:eastAsia="Times New Roman" w:hAnsi="Arial" w:cs="Arial"/>
          <w:vanish/>
          <w:sz w:val="18"/>
          <w:szCs w:val="18"/>
          <w:rtl/>
        </w:rPr>
        <w:t>ראש הטופס</w:t>
      </w:r>
    </w:p>
    <w:sectPr w:rsidR="00C972F5" w:rsidRPr="002A6941" w:rsidSect="00CB1DB8">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נטליה לוי" w:date="2023-06-22T11:10:00Z" w:initials="נל">
    <w:p w14:paraId="77732C1D" w14:textId="77777777" w:rsidR="006068A1" w:rsidRDefault="006068A1" w:rsidP="00FD0322">
      <w:pPr>
        <w:pStyle w:val="CommentText"/>
        <w:jc w:val="right"/>
      </w:pPr>
      <w:r>
        <w:rPr>
          <w:rStyle w:val="CommentReference"/>
        </w:rPr>
        <w:annotationRef/>
      </w:r>
      <w:r>
        <w:rPr>
          <w:rtl/>
        </w:rPr>
        <w:t>תוסיפו מילות מפתח מתחת ל</w:t>
      </w:r>
      <w:r>
        <w:t xml:space="preserve"> abstract</w:t>
      </w:r>
    </w:p>
  </w:comment>
  <w:comment w:id="1" w:author="נטליה לוי" w:date="2023-04-21T11:39:00Z" w:initials="נל">
    <w:p w14:paraId="0BF406DA" w14:textId="533301BD" w:rsidR="009D3799" w:rsidRDefault="009D3799">
      <w:pPr>
        <w:pStyle w:val="CommentText"/>
        <w:bidi w:val="0"/>
      </w:pPr>
      <w:r>
        <w:rPr>
          <w:rStyle w:val="CommentReference"/>
        </w:rPr>
        <w:annotationRef/>
      </w:r>
      <w:r>
        <w:rPr>
          <w:rtl/>
        </w:rPr>
        <w:t>שימו לב לפונט אחיד. גודל 12</w:t>
      </w:r>
      <w:r>
        <w:t>.</w:t>
      </w:r>
    </w:p>
    <w:p w14:paraId="2BB7A15A" w14:textId="77777777" w:rsidR="009D3799" w:rsidRDefault="009D3799">
      <w:pPr>
        <w:pStyle w:val="CommentText"/>
        <w:bidi w:val="0"/>
      </w:pPr>
      <w:r>
        <w:rPr>
          <w:rtl/>
        </w:rPr>
        <w:t>המבוא צריך להיות רשום ברצף, כסיפור - לא בנקודות</w:t>
      </w:r>
      <w:r>
        <w:t>.</w:t>
      </w:r>
    </w:p>
    <w:p w14:paraId="3EB5D076" w14:textId="77777777" w:rsidR="009D3799" w:rsidRDefault="009D3799">
      <w:pPr>
        <w:pStyle w:val="CommentText"/>
        <w:bidi w:val="0"/>
      </w:pPr>
      <w:r>
        <w:rPr>
          <w:rtl/>
        </w:rPr>
        <w:t>תתחילו מלספר על הבעייה, לאחר מכן תעברו לחלק בו אתן מציגות את הפיתרון ולבסוף את מי זה יכול לעניין. בפסקה האחרונה הוסיפו פירוט של מה שיהיה בספר. למשל</w:t>
      </w:r>
      <w:r>
        <w:t>:</w:t>
      </w:r>
    </w:p>
    <w:p w14:paraId="2552CD8B" w14:textId="77777777" w:rsidR="009D3799" w:rsidRDefault="009D3799" w:rsidP="00404DFC">
      <w:pPr>
        <w:pStyle w:val="CommentText"/>
        <w:bidi w:val="0"/>
        <w:rPr>
          <w:rtl/>
        </w:rPr>
      </w:pPr>
      <w:r>
        <w:t xml:space="preserve">Chapter 1 is the introduction, in chapter 2 be scan the related work. Chapter 3 includes… </w:t>
      </w:r>
      <w:r>
        <w:rPr>
          <w:rtl/>
        </w:rPr>
        <w:t>וכו</w:t>
      </w:r>
      <w:r>
        <w:t>'...</w:t>
      </w:r>
    </w:p>
  </w:comment>
  <w:comment w:id="2" w:author="כארולין מנסור" w:date="2023-04-25T11:00:00Z" w:initials="כמ">
    <w:p w14:paraId="1A0E4468" w14:textId="77777777" w:rsidR="00F43709" w:rsidRDefault="00F43709" w:rsidP="00404DFC">
      <w:pPr>
        <w:pStyle w:val="CommentText"/>
        <w:bidi w:val="0"/>
      </w:pPr>
      <w:r>
        <w:rPr>
          <w:rStyle w:val="CommentReference"/>
        </w:rPr>
        <w:annotationRef/>
      </w:r>
      <w:r>
        <w:rPr>
          <w:rFonts w:hint="eastAsia"/>
          <w:rtl/>
        </w:rPr>
        <w:t>לא</w:t>
      </w:r>
      <w:r>
        <w:rPr>
          <w:rtl/>
        </w:rPr>
        <w:t xml:space="preserve"> היבנו מה הכוונה להוסיף פירוט של מה שיהיה בספר ? האם התכוונת במה שעשינו ב</w:t>
      </w:r>
      <w:r>
        <w:t xml:space="preserve">content </w:t>
      </w:r>
      <w:r>
        <w:rPr>
          <w:rFonts w:hint="eastAsia"/>
          <w:rtl/>
        </w:rPr>
        <w:t>למעלה</w:t>
      </w:r>
      <w:r>
        <w:rPr>
          <w:rtl/>
        </w:rPr>
        <w:t>?</w:t>
      </w:r>
    </w:p>
  </w:comment>
  <w:comment w:id="3" w:author="נטליה לוי" w:date="2023-05-19T16:29:00Z" w:initials="נל">
    <w:p w14:paraId="7A78FBC7" w14:textId="77777777" w:rsidR="00996119" w:rsidRDefault="00996119" w:rsidP="00404DFC">
      <w:pPr>
        <w:pStyle w:val="CommentText"/>
        <w:bidi w:val="0"/>
      </w:pPr>
      <w:r>
        <w:rPr>
          <w:rStyle w:val="CommentReference"/>
        </w:rPr>
        <w:annotationRef/>
      </w:r>
      <w:r>
        <w:rPr>
          <w:rtl/>
        </w:rPr>
        <w:t>לא. לפי הדוגמא שנתתי. לכתוב מה יהיה הנושא של כל פרק או על מה תכתבו בכל פרק. לכתוב על כל פרק כמה מילים</w:t>
      </w:r>
    </w:p>
  </w:comment>
  <w:comment w:id="4" w:author="כארולין מנסור" w:date="2023-05-19T21:05:00Z" w:initials="כמ">
    <w:p w14:paraId="43DA4896" w14:textId="77777777" w:rsidR="00E76E67" w:rsidRDefault="00E76E67" w:rsidP="00404DFC">
      <w:pPr>
        <w:pStyle w:val="CommentText"/>
        <w:bidi w:val="0"/>
      </w:pPr>
      <w:r>
        <w:rPr>
          <w:rStyle w:val="CommentReference"/>
        </w:rPr>
        <w:annotationRef/>
      </w:r>
      <w:r>
        <w:t>Done</w:t>
      </w:r>
    </w:p>
  </w:comment>
  <w:comment w:id="5" w:author="נטליה לוי" w:date="2023-05-29T12:50:00Z" w:initials="נל">
    <w:p w14:paraId="025A511F" w14:textId="77777777" w:rsidR="00AC7D29" w:rsidRDefault="00AC7D29" w:rsidP="00404DFC">
      <w:pPr>
        <w:pStyle w:val="CommentText"/>
        <w:bidi w:val="0"/>
      </w:pPr>
      <w:r>
        <w:rPr>
          <w:rStyle w:val="CommentReference"/>
        </w:rPr>
        <w:annotationRef/>
      </w:r>
      <w:r>
        <w:rPr>
          <w:rtl/>
        </w:rPr>
        <w:t>המבוא צריך להיות כתוב ברצף, ללא תתי נושאים. פה אתן מציגות את הבעייה, מדוע זה חשוב ופתרון אפשרי</w:t>
      </w:r>
      <w:r>
        <w:rPr>
          <w:rStyle w:val="CommentReference"/>
        </w:rPr>
        <w:annotationRef/>
      </w:r>
    </w:p>
  </w:comment>
  <w:comment w:id="14" w:author="נטליה לוי" w:date="2023-04-21T11:40:00Z" w:initials="נל">
    <w:p w14:paraId="0CDC1B8D" w14:textId="0368A749" w:rsidR="00D66359" w:rsidRDefault="00D66359" w:rsidP="00404DFC">
      <w:pPr>
        <w:pStyle w:val="CommentText"/>
        <w:bidi w:val="0"/>
      </w:pPr>
      <w:r>
        <w:rPr>
          <w:rStyle w:val="CommentReference"/>
        </w:rPr>
        <w:annotationRef/>
      </w:r>
      <w:r>
        <w:rPr>
          <w:rtl/>
        </w:rPr>
        <w:t>ספרו באופן כללי מה מהות המערכת, ורק לאחר מכן פרטים בנוגע למה שהיא אמורה להכיל</w:t>
      </w:r>
    </w:p>
  </w:comment>
  <w:comment w:id="15" w:author="כארולין מנסור" w:date="2023-04-25T10:24:00Z" w:initials="כמ">
    <w:p w14:paraId="021B2A03" w14:textId="77777777" w:rsidR="00CB0E44" w:rsidRDefault="00CB0E44" w:rsidP="00404DFC">
      <w:pPr>
        <w:pStyle w:val="CommentText"/>
        <w:bidi w:val="0"/>
      </w:pPr>
      <w:r>
        <w:rPr>
          <w:rStyle w:val="CommentReference"/>
        </w:rPr>
        <w:annotationRef/>
      </w:r>
      <w:r>
        <w:t>Done</w:t>
      </w:r>
    </w:p>
  </w:comment>
  <w:comment w:id="16" w:author="כארולין מנסור" w:date="2023-05-19T21:15:00Z" w:initials="כמ">
    <w:p w14:paraId="5127A082" w14:textId="77777777" w:rsidR="0088683F" w:rsidRDefault="0088683F" w:rsidP="0088683F">
      <w:pPr>
        <w:pStyle w:val="CommentText"/>
        <w:bidi w:val="0"/>
      </w:pPr>
      <w:r>
        <w:rPr>
          <w:rStyle w:val="CommentReference"/>
        </w:rPr>
        <w:annotationRef/>
      </w:r>
      <w:r>
        <w:rPr>
          <w:rFonts w:hint="eastAsia"/>
          <w:rtl/>
        </w:rPr>
        <w:t>לא</w:t>
      </w:r>
      <w:r>
        <w:rPr>
          <w:rtl/>
        </w:rPr>
        <w:t xml:space="preserve"> ידעתי אם להוסיף זה בה או בסוף ה</w:t>
      </w:r>
      <w:r>
        <w:t>introduction</w:t>
      </w:r>
    </w:p>
  </w:comment>
  <w:comment w:id="17" w:author="נטליה לוי" w:date="2023-05-29T23:19:00Z" w:initials="נל">
    <w:p w14:paraId="54CE88B3" w14:textId="77777777" w:rsidR="00710607" w:rsidRDefault="00710607" w:rsidP="00404DFC">
      <w:pPr>
        <w:pStyle w:val="CommentText"/>
        <w:bidi w:val="0"/>
      </w:pPr>
      <w:r>
        <w:rPr>
          <w:rStyle w:val="CommentReference"/>
        </w:rPr>
        <w:annotationRef/>
      </w:r>
      <w:r>
        <w:rPr>
          <w:rtl/>
        </w:rPr>
        <w:t>העברתי לסוף</w:t>
      </w:r>
    </w:p>
  </w:comment>
  <w:comment w:id="18" w:author="נטליה לוי" w:date="2023-04-21T11:45:00Z" w:initials="נל">
    <w:p w14:paraId="32D39481" w14:textId="4858907B" w:rsidR="00D168AC" w:rsidRDefault="00D168AC">
      <w:pPr>
        <w:pStyle w:val="CommentText"/>
        <w:bidi w:val="0"/>
      </w:pPr>
      <w:r>
        <w:rPr>
          <w:rStyle w:val="CommentReference"/>
        </w:rPr>
        <w:annotationRef/>
      </w:r>
      <w:r>
        <w:rPr>
          <w:rtl/>
        </w:rPr>
        <w:t>מאוד ארוך. קצרו לפחות עמוד אחד</w:t>
      </w:r>
      <w:r>
        <w:t>.</w:t>
      </w:r>
    </w:p>
    <w:p w14:paraId="6179FF09" w14:textId="77777777" w:rsidR="00D168AC" w:rsidRDefault="00D168AC" w:rsidP="00404DFC">
      <w:pPr>
        <w:pStyle w:val="CommentText"/>
        <w:bidi w:val="0"/>
      </w:pPr>
      <w:r>
        <w:rPr>
          <w:rtl/>
        </w:rPr>
        <w:t>סקירת ספרות איננה דוגמאו ממערכות שאתן מכירות אלא מהספרות - מאמרים, אתרים וכנסים. הביאו ציטוטים ממאמר או קישור לאתר לכל מערכת אותה אתן מציגות</w:t>
      </w:r>
      <w:r>
        <w:t xml:space="preserve">. </w:t>
      </w:r>
    </w:p>
  </w:comment>
  <w:comment w:id="19" w:author="כארולין מנסור" w:date="2023-04-25T12:03:00Z" w:initials="כמ">
    <w:p w14:paraId="452EDFC4" w14:textId="77777777" w:rsidR="0009500D" w:rsidRDefault="0009500D" w:rsidP="00404DFC">
      <w:pPr>
        <w:pStyle w:val="CommentText"/>
        <w:bidi w:val="0"/>
      </w:pPr>
      <w:r>
        <w:rPr>
          <w:rStyle w:val="CommentReference"/>
        </w:rPr>
        <w:annotationRef/>
      </w:r>
      <w:r>
        <w:t>Done</w:t>
      </w:r>
    </w:p>
  </w:comment>
  <w:comment w:id="20" w:author="נטליה לוי" w:date="2023-05-29T23:21:00Z" w:initials="נל">
    <w:p w14:paraId="6B2FBBA7" w14:textId="77777777" w:rsidR="00710607" w:rsidRDefault="00710607">
      <w:pPr>
        <w:pStyle w:val="CommentText"/>
        <w:bidi w:val="0"/>
      </w:pPr>
      <w:r>
        <w:rPr>
          <w:rStyle w:val="CommentReference"/>
        </w:rPr>
        <w:annotationRef/>
      </w:r>
      <w:r>
        <w:rPr>
          <w:rtl/>
        </w:rPr>
        <w:t>למה הרפרנס מתייחס? אם למשפט הקודם אז צריך להיות לפני הנקודה. אם למשפט הבא אז צריך להיות בסופו</w:t>
      </w:r>
      <w:r>
        <w:t>.</w:t>
      </w:r>
    </w:p>
    <w:p w14:paraId="4100F8A1" w14:textId="77777777" w:rsidR="00710607" w:rsidRDefault="00710607" w:rsidP="00404DFC">
      <w:pPr>
        <w:pStyle w:val="CommentText"/>
        <w:bidi w:val="0"/>
        <w:rPr>
          <w:rtl/>
        </w:rPr>
      </w:pPr>
      <w:r>
        <w:rPr>
          <w:rtl/>
        </w:rPr>
        <w:t>תעדכנו את כל הרפרנסים בעבודה שיהיו במקום הנכון</w:t>
      </w:r>
      <w:r>
        <w:t>.</w:t>
      </w:r>
    </w:p>
  </w:comment>
  <w:comment w:id="21" w:author="נטליה לוי" w:date="2023-05-29T23:25:00Z" w:initials="נל">
    <w:p w14:paraId="70E9B5BA" w14:textId="77777777" w:rsidR="00710607" w:rsidRDefault="00710607">
      <w:pPr>
        <w:pStyle w:val="CommentText"/>
        <w:bidi w:val="0"/>
      </w:pPr>
      <w:r>
        <w:rPr>
          <w:rStyle w:val="CommentReference"/>
        </w:rPr>
        <w:annotationRef/>
      </w:r>
      <w:r>
        <w:rPr>
          <w:rtl/>
        </w:rPr>
        <w:t>בנוסף, פורמט הרפרנס צריך להיות לפי</w:t>
      </w:r>
      <w:r>
        <w:t xml:space="preserve"> ieee</w:t>
      </w:r>
    </w:p>
    <w:p w14:paraId="7ABAA7DD" w14:textId="77777777" w:rsidR="00710607" w:rsidRDefault="00710607" w:rsidP="00404DFC">
      <w:pPr>
        <w:pStyle w:val="CommentText"/>
        <w:bidi w:val="0"/>
      </w:pPr>
      <w:r>
        <w:rPr>
          <w:rtl/>
        </w:rPr>
        <w:t>כלומר, [1] ולא 1 בקטן למעלה</w:t>
      </w:r>
    </w:p>
  </w:comment>
  <w:comment w:id="22" w:author="כארולין מנסור" w:date="2023-05-30T20:23:00Z" w:initials="כמ">
    <w:p w14:paraId="377093AB" w14:textId="77777777" w:rsidR="00E60A81" w:rsidRDefault="00E60A81" w:rsidP="00404DFC">
      <w:pPr>
        <w:pStyle w:val="CommentText"/>
        <w:bidi w:val="0"/>
      </w:pPr>
      <w:r>
        <w:rPr>
          <w:rStyle w:val="CommentReference"/>
        </w:rPr>
        <w:annotationRef/>
      </w:r>
      <w:r>
        <w:t>Done</w:t>
      </w:r>
    </w:p>
  </w:comment>
  <w:comment w:id="25" w:author="נטליה לוי" w:date="2023-05-29T23:29:00Z" w:initials="נל">
    <w:p w14:paraId="0D4C6E10" w14:textId="0087A6CC" w:rsidR="006F63CF" w:rsidRDefault="006F63CF" w:rsidP="00404DFC">
      <w:pPr>
        <w:pStyle w:val="CommentText"/>
        <w:bidi w:val="0"/>
      </w:pPr>
      <w:r>
        <w:rPr>
          <w:rStyle w:val="CommentReference"/>
        </w:rPr>
        <w:annotationRef/>
      </w:r>
      <w:r>
        <w:rPr>
          <w:rtl/>
        </w:rPr>
        <w:t>להוסיף רפרנס. יכול להיות לאתר</w:t>
      </w:r>
    </w:p>
  </w:comment>
  <w:comment w:id="26" w:author="כארולין מנסור" w:date="2023-05-30T20:40:00Z" w:initials="כמ">
    <w:p w14:paraId="5E0F965C" w14:textId="77777777" w:rsidR="00BC4153" w:rsidRDefault="00BC4153" w:rsidP="00404DFC">
      <w:pPr>
        <w:pStyle w:val="CommentText"/>
        <w:bidi w:val="0"/>
      </w:pPr>
      <w:r>
        <w:rPr>
          <w:rStyle w:val="CommentReference"/>
        </w:rPr>
        <w:annotationRef/>
      </w:r>
      <w:r>
        <w:t>Done</w:t>
      </w:r>
    </w:p>
  </w:comment>
  <w:comment w:id="27" w:author="נטליה לוי" w:date="2023-05-29T23:30:00Z" w:initials="נל">
    <w:p w14:paraId="62A3971E" w14:textId="2D92D737" w:rsidR="006F63CF" w:rsidRDefault="006F63CF" w:rsidP="00404DFC">
      <w:pPr>
        <w:pStyle w:val="CommentText"/>
        <w:bidi w:val="0"/>
      </w:pPr>
      <w:r>
        <w:rPr>
          <w:rStyle w:val="CommentReference"/>
        </w:rPr>
        <w:annotationRef/>
      </w:r>
      <w:r>
        <w:rPr>
          <w:rtl/>
        </w:rPr>
        <w:t>גם לכלי הזה להוסיף רפרנס. יכול להיות לאתר</w:t>
      </w:r>
    </w:p>
  </w:comment>
  <w:comment w:id="28" w:author="כארולין מנסור" w:date="2023-05-30T20:40:00Z" w:initials="כמ">
    <w:p w14:paraId="63DB6585" w14:textId="77777777" w:rsidR="00434320" w:rsidRDefault="00434320" w:rsidP="00404DFC">
      <w:pPr>
        <w:pStyle w:val="CommentText"/>
        <w:bidi w:val="0"/>
      </w:pPr>
      <w:r>
        <w:rPr>
          <w:rStyle w:val="CommentReference"/>
        </w:rPr>
        <w:annotationRef/>
      </w:r>
      <w:r>
        <w:t>Done</w:t>
      </w:r>
    </w:p>
  </w:comment>
  <w:comment w:id="29" w:author="כארולין מנסור" w:date="2023-05-31T17:52:00Z" w:initials="כמ">
    <w:p w14:paraId="6C3ECC6B" w14:textId="77777777" w:rsidR="002F7D3A" w:rsidRDefault="002F7D3A" w:rsidP="00404DFC">
      <w:pPr>
        <w:pStyle w:val="CommentText"/>
        <w:bidi w:val="0"/>
      </w:pPr>
      <w:r>
        <w:rPr>
          <w:rStyle w:val="CommentReference"/>
        </w:rPr>
        <w:annotationRef/>
      </w:r>
      <w:r>
        <w:rPr>
          <w:rFonts w:hint="eastAsia"/>
          <w:rtl/>
        </w:rPr>
        <w:t>אנחנו</w:t>
      </w:r>
      <w:r>
        <w:rPr>
          <w:rtl/>
        </w:rPr>
        <w:t xml:space="preserve"> הוספנו החלק הזה</w:t>
      </w:r>
    </w:p>
  </w:comment>
  <w:comment w:id="30" w:author="נטליה לוי" w:date="2023-05-29T23:32:00Z" w:initials="נל">
    <w:p w14:paraId="4DB8B00E" w14:textId="7A1B5351" w:rsidR="006F63CF" w:rsidRDefault="006F63CF">
      <w:pPr>
        <w:pStyle w:val="CommentText"/>
        <w:jc w:val="right"/>
      </w:pPr>
      <w:r>
        <w:rPr>
          <w:rStyle w:val="CommentReference"/>
        </w:rPr>
        <w:annotationRef/>
      </w:r>
      <w:r>
        <w:rPr>
          <w:rtl/>
        </w:rPr>
        <w:t>אתן משתמשות בכל הפסקאות במילה</w:t>
      </w:r>
      <w:r>
        <w:t xml:space="preserve"> expect</w:t>
      </w:r>
    </w:p>
    <w:p w14:paraId="4146E2B3" w14:textId="77777777" w:rsidR="006F63CF" w:rsidRDefault="006F63CF">
      <w:pPr>
        <w:pStyle w:val="CommentText"/>
        <w:jc w:val="right"/>
      </w:pPr>
      <w:r>
        <w:rPr>
          <w:rtl/>
        </w:rPr>
        <w:t>בהתחלה. בהטיות שונות</w:t>
      </w:r>
      <w:r>
        <w:t xml:space="preserve">. </w:t>
      </w:r>
    </w:p>
    <w:p w14:paraId="6E581434" w14:textId="77777777" w:rsidR="006F63CF" w:rsidRDefault="006F63CF" w:rsidP="00404DFC">
      <w:pPr>
        <w:pStyle w:val="CommentText"/>
        <w:jc w:val="right"/>
      </w:pPr>
      <w:r>
        <w:rPr>
          <w:rtl/>
        </w:rPr>
        <w:t>תשתמשו במילים שונות. כמה שפחות לחזור על אותן מילים</w:t>
      </w:r>
    </w:p>
  </w:comment>
  <w:comment w:id="31" w:author="כארולין מנסור" w:date="2023-05-30T20:57:00Z" w:initials="כמ">
    <w:p w14:paraId="05738ED4" w14:textId="77777777" w:rsidR="009001B1" w:rsidRDefault="009001B1" w:rsidP="00404DFC">
      <w:pPr>
        <w:pStyle w:val="CommentText"/>
        <w:bidi w:val="0"/>
      </w:pPr>
      <w:r>
        <w:rPr>
          <w:rStyle w:val="CommentReference"/>
        </w:rPr>
        <w:annotationRef/>
      </w:r>
      <w:r>
        <w:t>Done</w:t>
      </w:r>
    </w:p>
  </w:comment>
  <w:comment w:id="33" w:author="כארולין מנסור" w:date="2023-05-31T17:51:00Z" w:initials="כמ">
    <w:p w14:paraId="2BF54DD9" w14:textId="77777777" w:rsidR="002F7D3A" w:rsidRDefault="00F21873" w:rsidP="00404DFC">
      <w:pPr>
        <w:pStyle w:val="CommentText"/>
        <w:bidi w:val="0"/>
      </w:pPr>
      <w:r>
        <w:rPr>
          <w:rStyle w:val="CommentReference"/>
        </w:rPr>
        <w:annotationRef/>
      </w:r>
      <w:r w:rsidR="002F7D3A">
        <w:rPr>
          <w:rFonts w:hint="eastAsia"/>
          <w:rtl/>
        </w:rPr>
        <w:t>אנחנו</w:t>
      </w:r>
      <w:r w:rsidR="002F7D3A">
        <w:rPr>
          <w:rtl/>
        </w:rPr>
        <w:t xml:space="preserve"> הוספתי החלק הזה</w:t>
      </w:r>
    </w:p>
  </w:comment>
  <w:comment w:id="34" w:author="נטליה לוי" w:date="2023-05-29T23:42:00Z" w:initials="נל">
    <w:p w14:paraId="08F33AF1" w14:textId="0A6A5A25" w:rsidR="00905183" w:rsidRDefault="00905183">
      <w:pPr>
        <w:pStyle w:val="CommentText"/>
        <w:bidi w:val="0"/>
      </w:pPr>
      <w:r>
        <w:rPr>
          <w:rStyle w:val="CommentReference"/>
        </w:rPr>
        <w:annotationRef/>
      </w:r>
      <w:r>
        <w:rPr>
          <w:rtl/>
        </w:rPr>
        <w:t>אתן כותבות פה דברים שיכולים להשתבש עם הזמן עבור המערכת. תציינו שזה יגרום לכן לעדכן את האפיון תוך כדי עבודה ויכול לעקב אתכן בפיתוח - כדי להתחשב באילוצים החדשים</w:t>
      </w:r>
      <w:r>
        <w:t>.</w:t>
      </w:r>
    </w:p>
    <w:p w14:paraId="2C76D63C" w14:textId="77777777" w:rsidR="00905183" w:rsidRDefault="00905183" w:rsidP="00404DFC">
      <w:pPr>
        <w:pStyle w:val="CommentText"/>
        <w:bidi w:val="0"/>
      </w:pPr>
      <w:r>
        <w:rPr>
          <w:rtl/>
        </w:rPr>
        <w:t>מטרת הסעיף היא להראות אילוצים ומגבלות שלכן כמפתחות ולא של המערכת מתישהו בעתיד</w:t>
      </w:r>
    </w:p>
  </w:comment>
  <w:comment w:id="35" w:author="כארולין מנסור" w:date="2023-05-30T21:25:00Z" w:initials="כמ">
    <w:p w14:paraId="71BCDEA4" w14:textId="77777777" w:rsidR="00BD52B7" w:rsidRDefault="00BD52B7" w:rsidP="00404DFC">
      <w:pPr>
        <w:pStyle w:val="CommentText"/>
        <w:bidi w:val="0"/>
      </w:pPr>
      <w:r>
        <w:rPr>
          <w:rStyle w:val="CommentReference"/>
        </w:rPr>
        <w:annotationRef/>
      </w:r>
      <w:r>
        <w:t>Done</w:t>
      </w:r>
    </w:p>
  </w:comment>
  <w:comment w:id="47" w:author="נטליה לוי" w:date="2023-06-22T11:15:00Z" w:initials="נל">
    <w:p w14:paraId="1E9C01CF" w14:textId="77777777" w:rsidR="00612914" w:rsidRDefault="00612914" w:rsidP="004A04CC">
      <w:pPr>
        <w:pStyle w:val="CommentText"/>
        <w:jc w:val="right"/>
      </w:pPr>
      <w:r>
        <w:rPr>
          <w:rStyle w:val="CommentReference"/>
        </w:rPr>
        <w:annotationRef/>
      </w:r>
      <w:r>
        <w:rPr>
          <w:rtl/>
        </w:rPr>
        <w:t>תוסיפו</w:t>
      </w:r>
      <w:r>
        <w:t xml:space="preserve"> package diagram</w:t>
      </w:r>
    </w:p>
  </w:comment>
  <w:comment w:id="72" w:author="כארולין מנסור" w:date="2023-05-19T21:24:00Z" w:initials="כמ">
    <w:p w14:paraId="26036E3E" w14:textId="324EEB93" w:rsidR="003E591B" w:rsidRDefault="003E591B" w:rsidP="003E591B">
      <w:pPr>
        <w:pStyle w:val="CommentText"/>
        <w:bidi w:val="0"/>
      </w:pPr>
      <w:r>
        <w:rPr>
          <w:rStyle w:val="CommentReference"/>
        </w:rPr>
        <w:annotationRef/>
      </w:r>
      <w:r>
        <w:rPr>
          <w:rFonts w:hint="eastAsia"/>
          <w:rtl/>
        </w:rPr>
        <w:t>המקום</w:t>
      </w:r>
      <w:r>
        <w:rPr>
          <w:rtl/>
        </w:rPr>
        <w:t xml:space="preserve"> שלהם בסדר או צריך שיהיו בסוף הפרק?</w:t>
      </w:r>
    </w:p>
  </w:comment>
  <w:comment w:id="73" w:author="נטליה לוי" w:date="2023-05-29T23:19:00Z" w:initials="נל">
    <w:p w14:paraId="6CA91125" w14:textId="77777777" w:rsidR="003E591B" w:rsidRDefault="003E591B" w:rsidP="003E591B">
      <w:pPr>
        <w:pStyle w:val="CommentText"/>
        <w:bidi w:val="0"/>
      </w:pPr>
      <w:r>
        <w:rPr>
          <w:rStyle w:val="CommentReference"/>
        </w:rPr>
        <w:annotationRef/>
      </w:r>
      <w:r>
        <w:rPr>
          <w:rtl/>
        </w:rPr>
        <w:t>בסוף העבודה. העמוד האחרון</w:t>
      </w:r>
    </w:p>
  </w:comment>
  <w:comment w:id="74" w:author="כארולין מנסור" w:date="2023-05-30T20:22:00Z" w:initials="כמ">
    <w:p w14:paraId="16FE920F" w14:textId="77777777" w:rsidR="0022073E" w:rsidRDefault="0022073E" w:rsidP="00404DFC">
      <w:pPr>
        <w:pStyle w:val="CommentText"/>
        <w:bidi w:val="0"/>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732C1D" w15:done="0"/>
  <w15:commentEx w15:paraId="2552CD8B" w15:done="1"/>
  <w15:commentEx w15:paraId="1A0E4468" w15:paraIdParent="2552CD8B" w15:done="1"/>
  <w15:commentEx w15:paraId="7A78FBC7" w15:paraIdParent="2552CD8B" w15:done="1"/>
  <w15:commentEx w15:paraId="43DA4896" w15:paraIdParent="2552CD8B" w15:done="1"/>
  <w15:commentEx w15:paraId="025A511F" w15:done="1"/>
  <w15:commentEx w15:paraId="0CDC1B8D" w15:done="1"/>
  <w15:commentEx w15:paraId="021B2A03" w15:paraIdParent="0CDC1B8D" w15:done="1"/>
  <w15:commentEx w15:paraId="5127A082" w15:done="1"/>
  <w15:commentEx w15:paraId="54CE88B3" w15:paraIdParent="5127A082" w15:done="1"/>
  <w15:commentEx w15:paraId="6179FF09" w15:done="1"/>
  <w15:commentEx w15:paraId="452EDFC4" w15:paraIdParent="6179FF09" w15:done="1"/>
  <w15:commentEx w15:paraId="4100F8A1" w15:done="1"/>
  <w15:commentEx w15:paraId="7ABAA7DD" w15:paraIdParent="4100F8A1" w15:done="1"/>
  <w15:commentEx w15:paraId="377093AB" w15:paraIdParent="4100F8A1" w15:done="1"/>
  <w15:commentEx w15:paraId="0D4C6E10" w15:done="1"/>
  <w15:commentEx w15:paraId="5E0F965C" w15:paraIdParent="0D4C6E10" w15:done="1"/>
  <w15:commentEx w15:paraId="62A3971E" w15:done="1"/>
  <w15:commentEx w15:paraId="63DB6585" w15:paraIdParent="62A3971E" w15:done="1"/>
  <w15:commentEx w15:paraId="6C3ECC6B" w15:done="1"/>
  <w15:commentEx w15:paraId="6E581434" w15:done="1"/>
  <w15:commentEx w15:paraId="05738ED4" w15:paraIdParent="6E581434" w15:done="1"/>
  <w15:commentEx w15:paraId="2BF54DD9" w15:done="1"/>
  <w15:commentEx w15:paraId="2C76D63C" w15:done="1"/>
  <w15:commentEx w15:paraId="71BCDEA4" w15:paraIdParent="2C76D63C" w15:done="1"/>
  <w15:commentEx w15:paraId="1E9C01CF" w15:done="0"/>
  <w15:commentEx w15:paraId="26036E3E" w15:done="0"/>
  <w15:commentEx w15:paraId="6CA91125" w15:paraIdParent="26036E3E" w15:done="0"/>
  <w15:commentEx w15:paraId="16FE920F" w15:paraIdParent="26036E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AA90" w16cex:dateUtc="2023-06-22T08:10:00Z"/>
  <w16cex:commentExtensible w16cex:durableId="27ECF457" w16cex:dateUtc="2023-04-21T08:39:00Z"/>
  <w16cex:commentExtensible w16cex:durableId="27F23139" w16cex:dateUtc="2023-04-25T08:00:00Z"/>
  <w16cex:commentExtensible w16cex:durableId="28122251" w16cex:dateUtc="2023-05-19T13:29:00Z"/>
  <w16cex:commentExtensible w16cex:durableId="28126303" w16cex:dateUtc="2023-05-19T18:05:00Z"/>
  <w16cex:commentExtensible w16cex:durableId="281F1E06" w16cex:dateUtc="2023-05-29T09:50:00Z"/>
  <w16cex:commentExtensible w16cex:durableId="27ECF4BA" w16cex:dateUtc="2023-04-21T08:40:00Z"/>
  <w16cex:commentExtensible w16cex:durableId="27F228EE" w16cex:dateUtc="2023-04-25T07:24:00Z"/>
  <w16cex:commentExtensible w16cex:durableId="281F2172" w16cex:dateUtc="2023-05-19T18:15:00Z"/>
  <w16cex:commentExtensible w16cex:durableId="281FB195" w16cex:dateUtc="2023-05-29T20:19:00Z"/>
  <w16cex:commentExtensible w16cex:durableId="27ECF5E2" w16cex:dateUtc="2023-04-21T08:45:00Z"/>
  <w16cex:commentExtensible w16cex:durableId="27F24025" w16cex:dateUtc="2023-04-25T09:03:00Z"/>
  <w16cex:commentExtensible w16cex:durableId="281FB1EB" w16cex:dateUtc="2023-05-29T20:21:00Z"/>
  <w16cex:commentExtensible w16cex:durableId="281FB2EE" w16cex:dateUtc="2023-05-29T20:25:00Z"/>
  <w16cex:commentExtensible w16cex:durableId="2820D9AD" w16cex:dateUtc="2023-05-30T17:23:00Z"/>
  <w16cex:commentExtensible w16cex:durableId="281FB3ED" w16cex:dateUtc="2023-05-29T20:29:00Z"/>
  <w16cex:commentExtensible w16cex:durableId="2820DDCF" w16cex:dateUtc="2023-05-30T17:40:00Z"/>
  <w16cex:commentExtensible w16cex:durableId="281FB422" w16cex:dateUtc="2023-05-29T20:30:00Z"/>
  <w16cex:commentExtensible w16cex:durableId="2820DDD9" w16cex:dateUtc="2023-05-30T17:40:00Z"/>
  <w16cex:commentExtensible w16cex:durableId="282207E7" w16cex:dateUtc="2023-05-31T14:52:00Z"/>
  <w16cex:commentExtensible w16cex:durableId="281FB4A9" w16cex:dateUtc="2023-05-29T20:32:00Z"/>
  <w16cex:commentExtensible w16cex:durableId="2820E1A9" w16cex:dateUtc="2023-05-30T17:57:00Z"/>
  <w16cex:commentExtensible w16cex:durableId="2822079F" w16cex:dateUtc="2023-05-31T14:51:00Z"/>
  <w16cex:commentExtensible w16cex:durableId="281FB6DD" w16cex:dateUtc="2023-05-29T20:42:00Z"/>
  <w16cex:commentExtensible w16cex:durableId="2820E85C" w16cex:dateUtc="2023-05-30T18:25:00Z"/>
  <w16cex:commentExtensible w16cex:durableId="283EABE6" w16cex:dateUtc="2023-06-22T08:15:00Z"/>
  <w16cex:commentExtensible w16cex:durableId="2812677C" w16cex:dateUtc="2023-05-19T18:24:00Z"/>
  <w16cex:commentExtensible w16cex:durableId="281FB187" w16cex:dateUtc="2023-05-29T20:19:00Z"/>
  <w16cex:commentExtensible w16cex:durableId="2820D990" w16cex:dateUtc="2023-05-30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732C1D" w16cid:durableId="283EAA90"/>
  <w16cid:commentId w16cid:paraId="2552CD8B" w16cid:durableId="27ECF457"/>
  <w16cid:commentId w16cid:paraId="1A0E4468" w16cid:durableId="27F23139"/>
  <w16cid:commentId w16cid:paraId="7A78FBC7" w16cid:durableId="28122251"/>
  <w16cid:commentId w16cid:paraId="43DA4896" w16cid:durableId="28126303"/>
  <w16cid:commentId w16cid:paraId="025A511F" w16cid:durableId="281F1E06"/>
  <w16cid:commentId w16cid:paraId="0CDC1B8D" w16cid:durableId="27ECF4BA"/>
  <w16cid:commentId w16cid:paraId="021B2A03" w16cid:durableId="27F228EE"/>
  <w16cid:commentId w16cid:paraId="5127A082" w16cid:durableId="281F2172"/>
  <w16cid:commentId w16cid:paraId="54CE88B3" w16cid:durableId="281FB195"/>
  <w16cid:commentId w16cid:paraId="6179FF09" w16cid:durableId="27ECF5E2"/>
  <w16cid:commentId w16cid:paraId="452EDFC4" w16cid:durableId="27F24025"/>
  <w16cid:commentId w16cid:paraId="4100F8A1" w16cid:durableId="281FB1EB"/>
  <w16cid:commentId w16cid:paraId="7ABAA7DD" w16cid:durableId="281FB2EE"/>
  <w16cid:commentId w16cid:paraId="377093AB" w16cid:durableId="2820D9AD"/>
  <w16cid:commentId w16cid:paraId="0D4C6E10" w16cid:durableId="281FB3ED"/>
  <w16cid:commentId w16cid:paraId="5E0F965C" w16cid:durableId="2820DDCF"/>
  <w16cid:commentId w16cid:paraId="62A3971E" w16cid:durableId="281FB422"/>
  <w16cid:commentId w16cid:paraId="63DB6585" w16cid:durableId="2820DDD9"/>
  <w16cid:commentId w16cid:paraId="6C3ECC6B" w16cid:durableId="282207E7"/>
  <w16cid:commentId w16cid:paraId="6E581434" w16cid:durableId="281FB4A9"/>
  <w16cid:commentId w16cid:paraId="05738ED4" w16cid:durableId="2820E1A9"/>
  <w16cid:commentId w16cid:paraId="2BF54DD9" w16cid:durableId="2822079F"/>
  <w16cid:commentId w16cid:paraId="2C76D63C" w16cid:durableId="281FB6DD"/>
  <w16cid:commentId w16cid:paraId="71BCDEA4" w16cid:durableId="2820E85C"/>
  <w16cid:commentId w16cid:paraId="1E9C01CF" w16cid:durableId="283EABE6"/>
  <w16cid:commentId w16cid:paraId="26036E3E" w16cid:durableId="2812677C"/>
  <w16cid:commentId w16cid:paraId="6CA91125" w16cid:durableId="281FB187"/>
  <w16cid:commentId w16cid:paraId="16FE920F" w16cid:durableId="2820D9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F5B2"/>
    <w:multiLevelType w:val="hybridMultilevel"/>
    <w:tmpl w:val="FC34EC44"/>
    <w:lvl w:ilvl="0" w:tplc="7390D722">
      <w:start w:val="2"/>
      <w:numFmt w:val="decimal"/>
      <w:lvlText w:val="%1."/>
      <w:lvlJc w:val="left"/>
      <w:pPr>
        <w:ind w:left="720" w:hanging="360"/>
      </w:pPr>
      <w:rPr>
        <w:rFonts w:ascii="Times New Roman" w:hAnsi="Times New Roman" w:hint="default"/>
      </w:rPr>
    </w:lvl>
    <w:lvl w:ilvl="1" w:tplc="B0E26214">
      <w:start w:val="1"/>
      <w:numFmt w:val="lowerLetter"/>
      <w:lvlText w:val="%2."/>
      <w:lvlJc w:val="left"/>
      <w:pPr>
        <w:ind w:left="1440" w:hanging="360"/>
      </w:pPr>
    </w:lvl>
    <w:lvl w:ilvl="2" w:tplc="370C0E66">
      <w:start w:val="1"/>
      <w:numFmt w:val="lowerRoman"/>
      <w:lvlText w:val="%3."/>
      <w:lvlJc w:val="right"/>
      <w:pPr>
        <w:ind w:left="2160" w:hanging="180"/>
      </w:pPr>
    </w:lvl>
    <w:lvl w:ilvl="3" w:tplc="C8C60FCE">
      <w:start w:val="1"/>
      <w:numFmt w:val="decimal"/>
      <w:lvlText w:val="%4."/>
      <w:lvlJc w:val="left"/>
      <w:pPr>
        <w:ind w:left="2880" w:hanging="360"/>
      </w:pPr>
    </w:lvl>
    <w:lvl w:ilvl="4" w:tplc="C76AADCC">
      <w:start w:val="1"/>
      <w:numFmt w:val="lowerLetter"/>
      <w:lvlText w:val="%5."/>
      <w:lvlJc w:val="left"/>
      <w:pPr>
        <w:ind w:left="3600" w:hanging="360"/>
      </w:pPr>
    </w:lvl>
    <w:lvl w:ilvl="5" w:tplc="E2F2209A">
      <w:start w:val="1"/>
      <w:numFmt w:val="lowerRoman"/>
      <w:lvlText w:val="%6."/>
      <w:lvlJc w:val="right"/>
      <w:pPr>
        <w:ind w:left="4320" w:hanging="180"/>
      </w:pPr>
    </w:lvl>
    <w:lvl w:ilvl="6" w:tplc="011E29AA">
      <w:start w:val="1"/>
      <w:numFmt w:val="decimal"/>
      <w:lvlText w:val="%7."/>
      <w:lvlJc w:val="left"/>
      <w:pPr>
        <w:ind w:left="5040" w:hanging="360"/>
      </w:pPr>
    </w:lvl>
    <w:lvl w:ilvl="7" w:tplc="A574C882">
      <w:start w:val="1"/>
      <w:numFmt w:val="lowerLetter"/>
      <w:lvlText w:val="%8."/>
      <w:lvlJc w:val="left"/>
      <w:pPr>
        <w:ind w:left="5760" w:hanging="360"/>
      </w:pPr>
    </w:lvl>
    <w:lvl w:ilvl="8" w:tplc="A3C68D48">
      <w:start w:val="1"/>
      <w:numFmt w:val="lowerRoman"/>
      <w:lvlText w:val="%9."/>
      <w:lvlJc w:val="right"/>
      <w:pPr>
        <w:ind w:left="6480" w:hanging="180"/>
      </w:pPr>
    </w:lvl>
  </w:abstractNum>
  <w:abstractNum w:abstractNumId="1" w15:restartNumberingAfterBreak="0">
    <w:nsid w:val="080115BC"/>
    <w:multiLevelType w:val="hybridMultilevel"/>
    <w:tmpl w:val="362A526C"/>
    <w:lvl w:ilvl="0" w:tplc="60D2C966">
      <w:start w:val="1"/>
      <w:numFmt w:val="decimal"/>
      <w:lvlText w:val="%1."/>
      <w:lvlJc w:val="left"/>
      <w:pPr>
        <w:ind w:left="720" w:hanging="360"/>
      </w:pPr>
      <w:rPr>
        <w:rFonts w:ascii="Times New Roman" w:hAnsi="Times New Roman" w:hint="default"/>
      </w:rPr>
    </w:lvl>
    <w:lvl w:ilvl="1" w:tplc="EA44B560">
      <w:start w:val="1"/>
      <w:numFmt w:val="lowerLetter"/>
      <w:lvlText w:val="%2."/>
      <w:lvlJc w:val="left"/>
      <w:pPr>
        <w:ind w:left="1440" w:hanging="360"/>
      </w:pPr>
    </w:lvl>
    <w:lvl w:ilvl="2" w:tplc="C3F41A4E">
      <w:start w:val="1"/>
      <w:numFmt w:val="lowerRoman"/>
      <w:lvlText w:val="%3."/>
      <w:lvlJc w:val="right"/>
      <w:pPr>
        <w:ind w:left="2160" w:hanging="180"/>
      </w:pPr>
    </w:lvl>
    <w:lvl w:ilvl="3" w:tplc="8CEEF8FC">
      <w:start w:val="1"/>
      <w:numFmt w:val="decimal"/>
      <w:lvlText w:val="%4."/>
      <w:lvlJc w:val="left"/>
      <w:pPr>
        <w:ind w:left="2880" w:hanging="360"/>
      </w:pPr>
    </w:lvl>
    <w:lvl w:ilvl="4" w:tplc="61825566">
      <w:start w:val="1"/>
      <w:numFmt w:val="lowerLetter"/>
      <w:lvlText w:val="%5."/>
      <w:lvlJc w:val="left"/>
      <w:pPr>
        <w:ind w:left="3600" w:hanging="360"/>
      </w:pPr>
    </w:lvl>
    <w:lvl w:ilvl="5" w:tplc="93943642">
      <w:start w:val="1"/>
      <w:numFmt w:val="lowerRoman"/>
      <w:lvlText w:val="%6."/>
      <w:lvlJc w:val="right"/>
      <w:pPr>
        <w:ind w:left="4320" w:hanging="180"/>
      </w:pPr>
    </w:lvl>
    <w:lvl w:ilvl="6" w:tplc="D0B0880C">
      <w:start w:val="1"/>
      <w:numFmt w:val="decimal"/>
      <w:lvlText w:val="%7."/>
      <w:lvlJc w:val="left"/>
      <w:pPr>
        <w:ind w:left="5040" w:hanging="360"/>
      </w:pPr>
    </w:lvl>
    <w:lvl w:ilvl="7" w:tplc="AF56F562">
      <w:start w:val="1"/>
      <w:numFmt w:val="lowerLetter"/>
      <w:lvlText w:val="%8."/>
      <w:lvlJc w:val="left"/>
      <w:pPr>
        <w:ind w:left="5760" w:hanging="360"/>
      </w:pPr>
    </w:lvl>
    <w:lvl w:ilvl="8" w:tplc="6AA8106C">
      <w:start w:val="1"/>
      <w:numFmt w:val="lowerRoman"/>
      <w:lvlText w:val="%9."/>
      <w:lvlJc w:val="right"/>
      <w:pPr>
        <w:ind w:left="6480" w:hanging="180"/>
      </w:pPr>
    </w:lvl>
  </w:abstractNum>
  <w:abstractNum w:abstractNumId="2" w15:restartNumberingAfterBreak="0">
    <w:nsid w:val="088E7CB8"/>
    <w:multiLevelType w:val="hybridMultilevel"/>
    <w:tmpl w:val="38A8E4AC"/>
    <w:lvl w:ilvl="0" w:tplc="59FC9410">
      <w:start w:val="1"/>
      <w:numFmt w:val="bullet"/>
      <w:lvlText w:val="·"/>
      <w:lvlJc w:val="left"/>
      <w:pPr>
        <w:ind w:left="720" w:hanging="360"/>
      </w:pPr>
      <w:rPr>
        <w:rFonts w:ascii="Symbol" w:hAnsi="Symbol" w:hint="default"/>
      </w:rPr>
    </w:lvl>
    <w:lvl w:ilvl="1" w:tplc="B416460E">
      <w:start w:val="1"/>
      <w:numFmt w:val="bullet"/>
      <w:lvlText w:val="o"/>
      <w:lvlJc w:val="left"/>
      <w:pPr>
        <w:ind w:left="1440" w:hanging="360"/>
      </w:pPr>
      <w:rPr>
        <w:rFonts w:ascii="Courier New" w:hAnsi="Courier New" w:hint="default"/>
      </w:rPr>
    </w:lvl>
    <w:lvl w:ilvl="2" w:tplc="19AC553C">
      <w:start w:val="1"/>
      <w:numFmt w:val="bullet"/>
      <w:lvlText w:val=""/>
      <w:lvlJc w:val="left"/>
      <w:pPr>
        <w:ind w:left="2160" w:hanging="360"/>
      </w:pPr>
      <w:rPr>
        <w:rFonts w:ascii="Wingdings" w:hAnsi="Wingdings" w:hint="default"/>
      </w:rPr>
    </w:lvl>
    <w:lvl w:ilvl="3" w:tplc="6BDAFADA">
      <w:start w:val="1"/>
      <w:numFmt w:val="bullet"/>
      <w:lvlText w:val=""/>
      <w:lvlJc w:val="left"/>
      <w:pPr>
        <w:ind w:left="2880" w:hanging="360"/>
      </w:pPr>
      <w:rPr>
        <w:rFonts w:ascii="Symbol" w:hAnsi="Symbol" w:hint="default"/>
      </w:rPr>
    </w:lvl>
    <w:lvl w:ilvl="4" w:tplc="0720BDFC">
      <w:start w:val="1"/>
      <w:numFmt w:val="bullet"/>
      <w:lvlText w:val="o"/>
      <w:lvlJc w:val="left"/>
      <w:pPr>
        <w:ind w:left="3600" w:hanging="360"/>
      </w:pPr>
      <w:rPr>
        <w:rFonts w:ascii="Courier New" w:hAnsi="Courier New" w:hint="default"/>
      </w:rPr>
    </w:lvl>
    <w:lvl w:ilvl="5" w:tplc="11E277AC">
      <w:start w:val="1"/>
      <w:numFmt w:val="bullet"/>
      <w:lvlText w:val=""/>
      <w:lvlJc w:val="left"/>
      <w:pPr>
        <w:ind w:left="4320" w:hanging="360"/>
      </w:pPr>
      <w:rPr>
        <w:rFonts w:ascii="Wingdings" w:hAnsi="Wingdings" w:hint="default"/>
      </w:rPr>
    </w:lvl>
    <w:lvl w:ilvl="6" w:tplc="9AA2E1AA">
      <w:start w:val="1"/>
      <w:numFmt w:val="bullet"/>
      <w:lvlText w:val=""/>
      <w:lvlJc w:val="left"/>
      <w:pPr>
        <w:ind w:left="5040" w:hanging="360"/>
      </w:pPr>
      <w:rPr>
        <w:rFonts w:ascii="Symbol" w:hAnsi="Symbol" w:hint="default"/>
      </w:rPr>
    </w:lvl>
    <w:lvl w:ilvl="7" w:tplc="CBE22E30">
      <w:start w:val="1"/>
      <w:numFmt w:val="bullet"/>
      <w:lvlText w:val="o"/>
      <w:lvlJc w:val="left"/>
      <w:pPr>
        <w:ind w:left="5760" w:hanging="360"/>
      </w:pPr>
      <w:rPr>
        <w:rFonts w:ascii="Courier New" w:hAnsi="Courier New" w:hint="default"/>
      </w:rPr>
    </w:lvl>
    <w:lvl w:ilvl="8" w:tplc="3D0A2898">
      <w:start w:val="1"/>
      <w:numFmt w:val="bullet"/>
      <w:lvlText w:val=""/>
      <w:lvlJc w:val="left"/>
      <w:pPr>
        <w:ind w:left="6480" w:hanging="360"/>
      </w:pPr>
      <w:rPr>
        <w:rFonts w:ascii="Wingdings" w:hAnsi="Wingdings" w:hint="default"/>
      </w:rPr>
    </w:lvl>
  </w:abstractNum>
  <w:abstractNum w:abstractNumId="3" w15:restartNumberingAfterBreak="0">
    <w:nsid w:val="09FE0E98"/>
    <w:multiLevelType w:val="multilevel"/>
    <w:tmpl w:val="4F24B0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15ED2"/>
    <w:multiLevelType w:val="hybridMultilevel"/>
    <w:tmpl w:val="7A9E6D0A"/>
    <w:lvl w:ilvl="0" w:tplc="7AEA03FE">
      <w:start w:val="10"/>
      <w:numFmt w:val="decimal"/>
      <w:lvlText w:val="%1."/>
      <w:lvlJc w:val="left"/>
      <w:pPr>
        <w:ind w:left="720" w:hanging="360"/>
      </w:pPr>
      <w:rPr>
        <w:rFonts w:ascii="Calibri" w:hAnsi="Calibri" w:hint="default"/>
      </w:rPr>
    </w:lvl>
    <w:lvl w:ilvl="1" w:tplc="9374335C">
      <w:start w:val="1"/>
      <w:numFmt w:val="lowerLetter"/>
      <w:lvlText w:val="%2."/>
      <w:lvlJc w:val="left"/>
      <w:pPr>
        <w:ind w:left="1440" w:hanging="360"/>
      </w:pPr>
    </w:lvl>
    <w:lvl w:ilvl="2" w:tplc="C7CA3926">
      <w:start w:val="1"/>
      <w:numFmt w:val="lowerRoman"/>
      <w:lvlText w:val="%3."/>
      <w:lvlJc w:val="right"/>
      <w:pPr>
        <w:ind w:left="2160" w:hanging="180"/>
      </w:pPr>
    </w:lvl>
    <w:lvl w:ilvl="3" w:tplc="F8766610">
      <w:start w:val="1"/>
      <w:numFmt w:val="decimal"/>
      <w:lvlText w:val="%4."/>
      <w:lvlJc w:val="left"/>
      <w:pPr>
        <w:ind w:left="2880" w:hanging="360"/>
      </w:pPr>
    </w:lvl>
    <w:lvl w:ilvl="4" w:tplc="04CA144C">
      <w:start w:val="1"/>
      <w:numFmt w:val="lowerLetter"/>
      <w:lvlText w:val="%5."/>
      <w:lvlJc w:val="left"/>
      <w:pPr>
        <w:ind w:left="3600" w:hanging="360"/>
      </w:pPr>
    </w:lvl>
    <w:lvl w:ilvl="5" w:tplc="049EA21E">
      <w:start w:val="1"/>
      <w:numFmt w:val="lowerRoman"/>
      <w:lvlText w:val="%6."/>
      <w:lvlJc w:val="right"/>
      <w:pPr>
        <w:ind w:left="4320" w:hanging="180"/>
      </w:pPr>
    </w:lvl>
    <w:lvl w:ilvl="6" w:tplc="CDB410F4">
      <w:start w:val="1"/>
      <w:numFmt w:val="decimal"/>
      <w:lvlText w:val="%7."/>
      <w:lvlJc w:val="left"/>
      <w:pPr>
        <w:ind w:left="5040" w:hanging="360"/>
      </w:pPr>
    </w:lvl>
    <w:lvl w:ilvl="7" w:tplc="A76EA640">
      <w:start w:val="1"/>
      <w:numFmt w:val="lowerLetter"/>
      <w:lvlText w:val="%8."/>
      <w:lvlJc w:val="left"/>
      <w:pPr>
        <w:ind w:left="5760" w:hanging="360"/>
      </w:pPr>
    </w:lvl>
    <w:lvl w:ilvl="8" w:tplc="5DBEB14A">
      <w:start w:val="1"/>
      <w:numFmt w:val="lowerRoman"/>
      <w:lvlText w:val="%9."/>
      <w:lvlJc w:val="right"/>
      <w:pPr>
        <w:ind w:left="6480" w:hanging="180"/>
      </w:pPr>
    </w:lvl>
  </w:abstractNum>
  <w:abstractNum w:abstractNumId="5" w15:restartNumberingAfterBreak="0">
    <w:nsid w:val="0A9254B8"/>
    <w:multiLevelType w:val="hybridMultilevel"/>
    <w:tmpl w:val="53E6EDD6"/>
    <w:lvl w:ilvl="0" w:tplc="DD20C254">
      <w:start w:val="1"/>
      <w:numFmt w:val="decimal"/>
      <w:lvlText w:val="%1."/>
      <w:lvlJc w:val="left"/>
      <w:pPr>
        <w:ind w:left="720" w:hanging="360"/>
      </w:pPr>
      <w:rPr>
        <w:rFonts w:ascii="Times New Roman" w:hAnsi="Times New Roman" w:hint="default"/>
      </w:rPr>
    </w:lvl>
    <w:lvl w:ilvl="1" w:tplc="BCB02A84">
      <w:start w:val="1"/>
      <w:numFmt w:val="lowerLetter"/>
      <w:lvlText w:val="%2."/>
      <w:lvlJc w:val="left"/>
      <w:pPr>
        <w:ind w:left="1440" w:hanging="360"/>
      </w:pPr>
    </w:lvl>
    <w:lvl w:ilvl="2" w:tplc="7AC2C946">
      <w:start w:val="1"/>
      <w:numFmt w:val="lowerRoman"/>
      <w:lvlText w:val="%3."/>
      <w:lvlJc w:val="right"/>
      <w:pPr>
        <w:ind w:left="2160" w:hanging="180"/>
      </w:pPr>
    </w:lvl>
    <w:lvl w:ilvl="3" w:tplc="00262954">
      <w:start w:val="1"/>
      <w:numFmt w:val="decimal"/>
      <w:lvlText w:val="%4."/>
      <w:lvlJc w:val="left"/>
      <w:pPr>
        <w:ind w:left="2880" w:hanging="360"/>
      </w:pPr>
    </w:lvl>
    <w:lvl w:ilvl="4" w:tplc="C058A650">
      <w:start w:val="1"/>
      <w:numFmt w:val="lowerLetter"/>
      <w:lvlText w:val="%5."/>
      <w:lvlJc w:val="left"/>
      <w:pPr>
        <w:ind w:left="3600" w:hanging="360"/>
      </w:pPr>
    </w:lvl>
    <w:lvl w:ilvl="5" w:tplc="E35CFF68">
      <w:start w:val="1"/>
      <w:numFmt w:val="lowerRoman"/>
      <w:lvlText w:val="%6."/>
      <w:lvlJc w:val="right"/>
      <w:pPr>
        <w:ind w:left="4320" w:hanging="180"/>
      </w:pPr>
    </w:lvl>
    <w:lvl w:ilvl="6" w:tplc="EB6A0932">
      <w:start w:val="1"/>
      <w:numFmt w:val="decimal"/>
      <w:lvlText w:val="%7."/>
      <w:lvlJc w:val="left"/>
      <w:pPr>
        <w:ind w:left="5040" w:hanging="360"/>
      </w:pPr>
    </w:lvl>
    <w:lvl w:ilvl="7" w:tplc="30B62164">
      <w:start w:val="1"/>
      <w:numFmt w:val="lowerLetter"/>
      <w:lvlText w:val="%8."/>
      <w:lvlJc w:val="left"/>
      <w:pPr>
        <w:ind w:left="5760" w:hanging="360"/>
      </w:pPr>
    </w:lvl>
    <w:lvl w:ilvl="8" w:tplc="6B1C6F40">
      <w:start w:val="1"/>
      <w:numFmt w:val="lowerRoman"/>
      <w:lvlText w:val="%9."/>
      <w:lvlJc w:val="right"/>
      <w:pPr>
        <w:ind w:left="6480" w:hanging="180"/>
      </w:pPr>
    </w:lvl>
  </w:abstractNum>
  <w:abstractNum w:abstractNumId="6" w15:restartNumberingAfterBreak="0">
    <w:nsid w:val="0C05C88A"/>
    <w:multiLevelType w:val="hybridMultilevel"/>
    <w:tmpl w:val="BEEC154A"/>
    <w:lvl w:ilvl="0" w:tplc="0184943E">
      <w:start w:val="1"/>
      <w:numFmt w:val="decimal"/>
      <w:lvlText w:val="%1."/>
      <w:lvlJc w:val="left"/>
      <w:pPr>
        <w:ind w:left="720" w:hanging="360"/>
      </w:pPr>
      <w:rPr>
        <w:rFonts w:ascii="Times New Roman" w:hAnsi="Times New Roman" w:hint="default"/>
      </w:rPr>
    </w:lvl>
    <w:lvl w:ilvl="1" w:tplc="7B54A960">
      <w:start w:val="1"/>
      <w:numFmt w:val="lowerLetter"/>
      <w:lvlText w:val="%2."/>
      <w:lvlJc w:val="left"/>
      <w:pPr>
        <w:ind w:left="1440" w:hanging="360"/>
      </w:pPr>
    </w:lvl>
    <w:lvl w:ilvl="2" w:tplc="6450E970">
      <w:start w:val="1"/>
      <w:numFmt w:val="lowerRoman"/>
      <w:lvlText w:val="%3."/>
      <w:lvlJc w:val="right"/>
      <w:pPr>
        <w:ind w:left="2160" w:hanging="180"/>
      </w:pPr>
    </w:lvl>
    <w:lvl w:ilvl="3" w:tplc="30E66BC8">
      <w:start w:val="1"/>
      <w:numFmt w:val="decimal"/>
      <w:lvlText w:val="%4."/>
      <w:lvlJc w:val="left"/>
      <w:pPr>
        <w:ind w:left="2880" w:hanging="360"/>
      </w:pPr>
    </w:lvl>
    <w:lvl w:ilvl="4" w:tplc="54F80EFC">
      <w:start w:val="1"/>
      <w:numFmt w:val="lowerLetter"/>
      <w:lvlText w:val="%5."/>
      <w:lvlJc w:val="left"/>
      <w:pPr>
        <w:ind w:left="3600" w:hanging="360"/>
      </w:pPr>
    </w:lvl>
    <w:lvl w:ilvl="5" w:tplc="28CEEB3A">
      <w:start w:val="1"/>
      <w:numFmt w:val="lowerRoman"/>
      <w:lvlText w:val="%6."/>
      <w:lvlJc w:val="right"/>
      <w:pPr>
        <w:ind w:left="4320" w:hanging="180"/>
      </w:pPr>
    </w:lvl>
    <w:lvl w:ilvl="6" w:tplc="948E7396">
      <w:start w:val="1"/>
      <w:numFmt w:val="decimal"/>
      <w:lvlText w:val="%7."/>
      <w:lvlJc w:val="left"/>
      <w:pPr>
        <w:ind w:left="5040" w:hanging="360"/>
      </w:pPr>
    </w:lvl>
    <w:lvl w:ilvl="7" w:tplc="D40674C8">
      <w:start w:val="1"/>
      <w:numFmt w:val="lowerLetter"/>
      <w:lvlText w:val="%8."/>
      <w:lvlJc w:val="left"/>
      <w:pPr>
        <w:ind w:left="5760" w:hanging="360"/>
      </w:pPr>
    </w:lvl>
    <w:lvl w:ilvl="8" w:tplc="7FBCF75E">
      <w:start w:val="1"/>
      <w:numFmt w:val="lowerRoman"/>
      <w:lvlText w:val="%9."/>
      <w:lvlJc w:val="right"/>
      <w:pPr>
        <w:ind w:left="6480" w:hanging="180"/>
      </w:pPr>
    </w:lvl>
  </w:abstractNum>
  <w:abstractNum w:abstractNumId="7" w15:restartNumberingAfterBreak="0">
    <w:nsid w:val="0E4B7C2F"/>
    <w:multiLevelType w:val="hybridMultilevel"/>
    <w:tmpl w:val="6F20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412CA"/>
    <w:multiLevelType w:val="hybridMultilevel"/>
    <w:tmpl w:val="068CAA4A"/>
    <w:lvl w:ilvl="0" w:tplc="5636E8D2">
      <w:start w:val="1"/>
      <w:numFmt w:val="bullet"/>
      <w:lvlText w:val=""/>
      <w:lvlJc w:val="left"/>
      <w:pPr>
        <w:ind w:left="720" w:hanging="360"/>
      </w:pPr>
      <w:rPr>
        <w:rFonts w:ascii="Symbol" w:hAnsi="Symbol" w:hint="default"/>
      </w:rPr>
    </w:lvl>
    <w:lvl w:ilvl="1" w:tplc="6FE88C24">
      <w:start w:val="1"/>
      <w:numFmt w:val="bullet"/>
      <w:lvlText w:val="o"/>
      <w:lvlJc w:val="left"/>
      <w:pPr>
        <w:ind w:left="1440" w:hanging="360"/>
      </w:pPr>
      <w:rPr>
        <w:rFonts w:ascii="Courier New" w:hAnsi="Courier New" w:hint="default"/>
      </w:rPr>
    </w:lvl>
    <w:lvl w:ilvl="2" w:tplc="B61861FA">
      <w:start w:val="1"/>
      <w:numFmt w:val="bullet"/>
      <w:lvlText w:val=""/>
      <w:lvlJc w:val="left"/>
      <w:pPr>
        <w:ind w:left="2160" w:hanging="360"/>
      </w:pPr>
      <w:rPr>
        <w:rFonts w:ascii="Wingdings" w:hAnsi="Wingdings" w:hint="default"/>
      </w:rPr>
    </w:lvl>
    <w:lvl w:ilvl="3" w:tplc="09881FB6">
      <w:start w:val="1"/>
      <w:numFmt w:val="bullet"/>
      <w:lvlText w:val=""/>
      <w:lvlJc w:val="left"/>
      <w:pPr>
        <w:ind w:left="2880" w:hanging="360"/>
      </w:pPr>
      <w:rPr>
        <w:rFonts w:ascii="Symbol" w:hAnsi="Symbol" w:hint="default"/>
      </w:rPr>
    </w:lvl>
    <w:lvl w:ilvl="4" w:tplc="D9FC54D2">
      <w:start w:val="1"/>
      <w:numFmt w:val="bullet"/>
      <w:lvlText w:val="o"/>
      <w:lvlJc w:val="left"/>
      <w:pPr>
        <w:ind w:left="3600" w:hanging="360"/>
      </w:pPr>
      <w:rPr>
        <w:rFonts w:ascii="Courier New" w:hAnsi="Courier New" w:hint="default"/>
      </w:rPr>
    </w:lvl>
    <w:lvl w:ilvl="5" w:tplc="68D4F496">
      <w:start w:val="1"/>
      <w:numFmt w:val="bullet"/>
      <w:lvlText w:val=""/>
      <w:lvlJc w:val="left"/>
      <w:pPr>
        <w:ind w:left="4320" w:hanging="360"/>
      </w:pPr>
      <w:rPr>
        <w:rFonts w:ascii="Wingdings" w:hAnsi="Wingdings" w:hint="default"/>
      </w:rPr>
    </w:lvl>
    <w:lvl w:ilvl="6" w:tplc="DBF6FDC6">
      <w:start w:val="1"/>
      <w:numFmt w:val="bullet"/>
      <w:lvlText w:val=""/>
      <w:lvlJc w:val="left"/>
      <w:pPr>
        <w:ind w:left="5040" w:hanging="360"/>
      </w:pPr>
      <w:rPr>
        <w:rFonts w:ascii="Symbol" w:hAnsi="Symbol" w:hint="default"/>
      </w:rPr>
    </w:lvl>
    <w:lvl w:ilvl="7" w:tplc="6390F8FE">
      <w:start w:val="1"/>
      <w:numFmt w:val="bullet"/>
      <w:lvlText w:val="o"/>
      <w:lvlJc w:val="left"/>
      <w:pPr>
        <w:ind w:left="5760" w:hanging="360"/>
      </w:pPr>
      <w:rPr>
        <w:rFonts w:ascii="Courier New" w:hAnsi="Courier New" w:hint="default"/>
      </w:rPr>
    </w:lvl>
    <w:lvl w:ilvl="8" w:tplc="E6F25954">
      <w:start w:val="1"/>
      <w:numFmt w:val="bullet"/>
      <w:lvlText w:val=""/>
      <w:lvlJc w:val="left"/>
      <w:pPr>
        <w:ind w:left="6480" w:hanging="360"/>
      </w:pPr>
      <w:rPr>
        <w:rFonts w:ascii="Wingdings" w:hAnsi="Wingdings" w:hint="default"/>
      </w:rPr>
    </w:lvl>
  </w:abstractNum>
  <w:abstractNum w:abstractNumId="9" w15:restartNumberingAfterBreak="0">
    <w:nsid w:val="1254607B"/>
    <w:multiLevelType w:val="hybridMultilevel"/>
    <w:tmpl w:val="36B06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B769A1"/>
    <w:multiLevelType w:val="hybridMultilevel"/>
    <w:tmpl w:val="E5AE0114"/>
    <w:lvl w:ilvl="0" w:tplc="9C70E1D0">
      <w:start w:val="1"/>
      <w:numFmt w:val="decimal"/>
      <w:lvlText w:val="%1."/>
      <w:lvlJc w:val="left"/>
      <w:pPr>
        <w:ind w:left="720" w:hanging="360"/>
      </w:pPr>
      <w:rPr>
        <w:rFonts w:ascii="Times New Roman" w:hAnsi="Times New Roman" w:hint="default"/>
      </w:rPr>
    </w:lvl>
    <w:lvl w:ilvl="1" w:tplc="AA0E6E28">
      <w:start w:val="1"/>
      <w:numFmt w:val="lowerLetter"/>
      <w:lvlText w:val="%2."/>
      <w:lvlJc w:val="left"/>
      <w:pPr>
        <w:ind w:left="1440" w:hanging="360"/>
      </w:pPr>
    </w:lvl>
    <w:lvl w:ilvl="2" w:tplc="85C443C8">
      <w:start w:val="1"/>
      <w:numFmt w:val="lowerRoman"/>
      <w:lvlText w:val="%3."/>
      <w:lvlJc w:val="right"/>
      <w:pPr>
        <w:ind w:left="2160" w:hanging="180"/>
      </w:pPr>
    </w:lvl>
    <w:lvl w:ilvl="3" w:tplc="A46A0402">
      <w:start w:val="1"/>
      <w:numFmt w:val="decimal"/>
      <w:lvlText w:val="%4."/>
      <w:lvlJc w:val="left"/>
      <w:pPr>
        <w:ind w:left="2880" w:hanging="360"/>
      </w:pPr>
    </w:lvl>
    <w:lvl w:ilvl="4" w:tplc="076AA5EA">
      <w:start w:val="1"/>
      <w:numFmt w:val="lowerLetter"/>
      <w:lvlText w:val="%5."/>
      <w:lvlJc w:val="left"/>
      <w:pPr>
        <w:ind w:left="3600" w:hanging="360"/>
      </w:pPr>
    </w:lvl>
    <w:lvl w:ilvl="5" w:tplc="A358064E">
      <w:start w:val="1"/>
      <w:numFmt w:val="lowerRoman"/>
      <w:lvlText w:val="%6."/>
      <w:lvlJc w:val="right"/>
      <w:pPr>
        <w:ind w:left="4320" w:hanging="180"/>
      </w:pPr>
    </w:lvl>
    <w:lvl w:ilvl="6" w:tplc="312822FE">
      <w:start w:val="1"/>
      <w:numFmt w:val="decimal"/>
      <w:lvlText w:val="%7."/>
      <w:lvlJc w:val="left"/>
      <w:pPr>
        <w:ind w:left="5040" w:hanging="360"/>
      </w:pPr>
    </w:lvl>
    <w:lvl w:ilvl="7" w:tplc="E1DA1968">
      <w:start w:val="1"/>
      <w:numFmt w:val="lowerLetter"/>
      <w:lvlText w:val="%8."/>
      <w:lvlJc w:val="left"/>
      <w:pPr>
        <w:ind w:left="5760" w:hanging="360"/>
      </w:pPr>
    </w:lvl>
    <w:lvl w:ilvl="8" w:tplc="FFB0CD8C">
      <w:start w:val="1"/>
      <w:numFmt w:val="lowerRoman"/>
      <w:lvlText w:val="%9."/>
      <w:lvlJc w:val="right"/>
      <w:pPr>
        <w:ind w:left="6480" w:hanging="180"/>
      </w:pPr>
    </w:lvl>
  </w:abstractNum>
  <w:abstractNum w:abstractNumId="11" w15:restartNumberingAfterBreak="0">
    <w:nsid w:val="13ECD105"/>
    <w:multiLevelType w:val="hybridMultilevel"/>
    <w:tmpl w:val="6B028C02"/>
    <w:lvl w:ilvl="0" w:tplc="8E48DB0A">
      <w:start w:val="1"/>
      <w:numFmt w:val="bullet"/>
      <w:lvlText w:val="·"/>
      <w:lvlJc w:val="left"/>
      <w:pPr>
        <w:ind w:left="720" w:hanging="360"/>
      </w:pPr>
      <w:rPr>
        <w:rFonts w:ascii="Symbol" w:hAnsi="Symbol" w:hint="default"/>
      </w:rPr>
    </w:lvl>
    <w:lvl w:ilvl="1" w:tplc="91109452">
      <w:start w:val="1"/>
      <w:numFmt w:val="bullet"/>
      <w:lvlText w:val="o"/>
      <w:lvlJc w:val="left"/>
      <w:pPr>
        <w:ind w:left="1440" w:hanging="360"/>
      </w:pPr>
      <w:rPr>
        <w:rFonts w:ascii="Courier New" w:hAnsi="Courier New" w:hint="default"/>
      </w:rPr>
    </w:lvl>
    <w:lvl w:ilvl="2" w:tplc="A8F0AAE2">
      <w:start w:val="1"/>
      <w:numFmt w:val="bullet"/>
      <w:lvlText w:val=""/>
      <w:lvlJc w:val="left"/>
      <w:pPr>
        <w:ind w:left="2160" w:hanging="360"/>
      </w:pPr>
      <w:rPr>
        <w:rFonts w:ascii="Wingdings" w:hAnsi="Wingdings" w:hint="default"/>
      </w:rPr>
    </w:lvl>
    <w:lvl w:ilvl="3" w:tplc="28383C40">
      <w:start w:val="1"/>
      <w:numFmt w:val="bullet"/>
      <w:lvlText w:val=""/>
      <w:lvlJc w:val="left"/>
      <w:pPr>
        <w:ind w:left="2880" w:hanging="360"/>
      </w:pPr>
      <w:rPr>
        <w:rFonts w:ascii="Symbol" w:hAnsi="Symbol" w:hint="default"/>
      </w:rPr>
    </w:lvl>
    <w:lvl w:ilvl="4" w:tplc="B8B0B68E">
      <w:start w:val="1"/>
      <w:numFmt w:val="bullet"/>
      <w:lvlText w:val="o"/>
      <w:lvlJc w:val="left"/>
      <w:pPr>
        <w:ind w:left="3600" w:hanging="360"/>
      </w:pPr>
      <w:rPr>
        <w:rFonts w:ascii="Courier New" w:hAnsi="Courier New" w:hint="default"/>
      </w:rPr>
    </w:lvl>
    <w:lvl w:ilvl="5" w:tplc="1972A15C">
      <w:start w:val="1"/>
      <w:numFmt w:val="bullet"/>
      <w:lvlText w:val=""/>
      <w:lvlJc w:val="left"/>
      <w:pPr>
        <w:ind w:left="4320" w:hanging="360"/>
      </w:pPr>
      <w:rPr>
        <w:rFonts w:ascii="Wingdings" w:hAnsi="Wingdings" w:hint="default"/>
      </w:rPr>
    </w:lvl>
    <w:lvl w:ilvl="6" w:tplc="D73CB37A">
      <w:start w:val="1"/>
      <w:numFmt w:val="bullet"/>
      <w:lvlText w:val=""/>
      <w:lvlJc w:val="left"/>
      <w:pPr>
        <w:ind w:left="5040" w:hanging="360"/>
      </w:pPr>
      <w:rPr>
        <w:rFonts w:ascii="Symbol" w:hAnsi="Symbol" w:hint="default"/>
      </w:rPr>
    </w:lvl>
    <w:lvl w:ilvl="7" w:tplc="CDCE15CE">
      <w:start w:val="1"/>
      <w:numFmt w:val="bullet"/>
      <w:lvlText w:val="o"/>
      <w:lvlJc w:val="left"/>
      <w:pPr>
        <w:ind w:left="5760" w:hanging="360"/>
      </w:pPr>
      <w:rPr>
        <w:rFonts w:ascii="Courier New" w:hAnsi="Courier New" w:hint="default"/>
      </w:rPr>
    </w:lvl>
    <w:lvl w:ilvl="8" w:tplc="FF90E416">
      <w:start w:val="1"/>
      <w:numFmt w:val="bullet"/>
      <w:lvlText w:val=""/>
      <w:lvlJc w:val="left"/>
      <w:pPr>
        <w:ind w:left="6480" w:hanging="360"/>
      </w:pPr>
      <w:rPr>
        <w:rFonts w:ascii="Wingdings" w:hAnsi="Wingdings" w:hint="default"/>
      </w:rPr>
    </w:lvl>
  </w:abstractNum>
  <w:abstractNum w:abstractNumId="12" w15:restartNumberingAfterBreak="0">
    <w:nsid w:val="16646A11"/>
    <w:multiLevelType w:val="hybridMultilevel"/>
    <w:tmpl w:val="700C1F82"/>
    <w:lvl w:ilvl="0" w:tplc="4A04074A">
      <w:start w:val="3"/>
      <w:numFmt w:val="decimal"/>
      <w:lvlText w:val="%1."/>
      <w:lvlJc w:val="left"/>
      <w:pPr>
        <w:ind w:left="720" w:hanging="360"/>
      </w:pPr>
      <w:rPr>
        <w:rFonts w:ascii="Times New Roman" w:hAnsi="Times New Roman" w:hint="default"/>
      </w:rPr>
    </w:lvl>
    <w:lvl w:ilvl="1" w:tplc="2236CDBA">
      <w:start w:val="1"/>
      <w:numFmt w:val="lowerLetter"/>
      <w:lvlText w:val="%2."/>
      <w:lvlJc w:val="left"/>
      <w:pPr>
        <w:ind w:left="1440" w:hanging="360"/>
      </w:pPr>
    </w:lvl>
    <w:lvl w:ilvl="2" w:tplc="CE0E9F86">
      <w:start w:val="1"/>
      <w:numFmt w:val="lowerRoman"/>
      <w:lvlText w:val="%3."/>
      <w:lvlJc w:val="right"/>
      <w:pPr>
        <w:ind w:left="2160" w:hanging="180"/>
      </w:pPr>
    </w:lvl>
    <w:lvl w:ilvl="3" w:tplc="762CFB02">
      <w:start w:val="1"/>
      <w:numFmt w:val="decimal"/>
      <w:lvlText w:val="%4."/>
      <w:lvlJc w:val="left"/>
      <w:pPr>
        <w:ind w:left="2880" w:hanging="360"/>
      </w:pPr>
    </w:lvl>
    <w:lvl w:ilvl="4" w:tplc="187A43C6">
      <w:start w:val="1"/>
      <w:numFmt w:val="lowerLetter"/>
      <w:lvlText w:val="%5."/>
      <w:lvlJc w:val="left"/>
      <w:pPr>
        <w:ind w:left="3600" w:hanging="360"/>
      </w:pPr>
    </w:lvl>
    <w:lvl w:ilvl="5" w:tplc="5C58FF84">
      <w:start w:val="1"/>
      <w:numFmt w:val="lowerRoman"/>
      <w:lvlText w:val="%6."/>
      <w:lvlJc w:val="right"/>
      <w:pPr>
        <w:ind w:left="4320" w:hanging="180"/>
      </w:pPr>
    </w:lvl>
    <w:lvl w:ilvl="6" w:tplc="FE62AA2C">
      <w:start w:val="1"/>
      <w:numFmt w:val="decimal"/>
      <w:lvlText w:val="%7."/>
      <w:lvlJc w:val="left"/>
      <w:pPr>
        <w:ind w:left="5040" w:hanging="360"/>
      </w:pPr>
    </w:lvl>
    <w:lvl w:ilvl="7" w:tplc="D556F864">
      <w:start w:val="1"/>
      <w:numFmt w:val="lowerLetter"/>
      <w:lvlText w:val="%8."/>
      <w:lvlJc w:val="left"/>
      <w:pPr>
        <w:ind w:left="5760" w:hanging="360"/>
      </w:pPr>
    </w:lvl>
    <w:lvl w:ilvl="8" w:tplc="9B5A3830">
      <w:start w:val="1"/>
      <w:numFmt w:val="lowerRoman"/>
      <w:lvlText w:val="%9."/>
      <w:lvlJc w:val="right"/>
      <w:pPr>
        <w:ind w:left="6480" w:hanging="180"/>
      </w:pPr>
    </w:lvl>
  </w:abstractNum>
  <w:abstractNum w:abstractNumId="13" w15:restartNumberingAfterBreak="0">
    <w:nsid w:val="16E53D4F"/>
    <w:multiLevelType w:val="hybridMultilevel"/>
    <w:tmpl w:val="6344C05E"/>
    <w:lvl w:ilvl="0" w:tplc="78E2F042">
      <w:start w:val="1"/>
      <w:numFmt w:val="decimal"/>
      <w:lvlText w:val="%1."/>
      <w:lvlJc w:val="left"/>
      <w:pPr>
        <w:ind w:left="720" w:hanging="360"/>
      </w:pPr>
      <w:rPr>
        <w:rFonts w:ascii="Times New Roman" w:hAnsi="Times New Roman" w:hint="default"/>
      </w:rPr>
    </w:lvl>
    <w:lvl w:ilvl="1" w:tplc="9FC4B1AC">
      <w:start w:val="1"/>
      <w:numFmt w:val="lowerLetter"/>
      <w:lvlText w:val="%2."/>
      <w:lvlJc w:val="left"/>
      <w:pPr>
        <w:ind w:left="1440" w:hanging="360"/>
      </w:pPr>
    </w:lvl>
    <w:lvl w:ilvl="2" w:tplc="C718839C">
      <w:start w:val="1"/>
      <w:numFmt w:val="lowerRoman"/>
      <w:lvlText w:val="%3."/>
      <w:lvlJc w:val="right"/>
      <w:pPr>
        <w:ind w:left="2160" w:hanging="180"/>
      </w:pPr>
    </w:lvl>
    <w:lvl w:ilvl="3" w:tplc="79F8B0F4">
      <w:start w:val="1"/>
      <w:numFmt w:val="decimal"/>
      <w:lvlText w:val="%4."/>
      <w:lvlJc w:val="left"/>
      <w:pPr>
        <w:ind w:left="2880" w:hanging="360"/>
      </w:pPr>
    </w:lvl>
    <w:lvl w:ilvl="4" w:tplc="2CFC39C4">
      <w:start w:val="1"/>
      <w:numFmt w:val="lowerLetter"/>
      <w:lvlText w:val="%5."/>
      <w:lvlJc w:val="left"/>
      <w:pPr>
        <w:ind w:left="3600" w:hanging="360"/>
      </w:pPr>
    </w:lvl>
    <w:lvl w:ilvl="5" w:tplc="71EAB56E">
      <w:start w:val="1"/>
      <w:numFmt w:val="lowerRoman"/>
      <w:lvlText w:val="%6."/>
      <w:lvlJc w:val="right"/>
      <w:pPr>
        <w:ind w:left="4320" w:hanging="180"/>
      </w:pPr>
    </w:lvl>
    <w:lvl w:ilvl="6" w:tplc="ACC69E8A">
      <w:start w:val="1"/>
      <w:numFmt w:val="decimal"/>
      <w:lvlText w:val="%7."/>
      <w:lvlJc w:val="left"/>
      <w:pPr>
        <w:ind w:left="5040" w:hanging="360"/>
      </w:pPr>
    </w:lvl>
    <w:lvl w:ilvl="7" w:tplc="9F54E83C">
      <w:start w:val="1"/>
      <w:numFmt w:val="lowerLetter"/>
      <w:lvlText w:val="%8."/>
      <w:lvlJc w:val="left"/>
      <w:pPr>
        <w:ind w:left="5760" w:hanging="360"/>
      </w:pPr>
    </w:lvl>
    <w:lvl w:ilvl="8" w:tplc="FE90804E">
      <w:start w:val="1"/>
      <w:numFmt w:val="lowerRoman"/>
      <w:lvlText w:val="%9."/>
      <w:lvlJc w:val="right"/>
      <w:pPr>
        <w:ind w:left="6480" w:hanging="180"/>
      </w:pPr>
    </w:lvl>
  </w:abstractNum>
  <w:abstractNum w:abstractNumId="14" w15:restartNumberingAfterBreak="0">
    <w:nsid w:val="19835C12"/>
    <w:multiLevelType w:val="multilevel"/>
    <w:tmpl w:val="CAD6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4C45BC"/>
    <w:multiLevelType w:val="hybridMultilevel"/>
    <w:tmpl w:val="E038614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6" w15:restartNumberingAfterBreak="0">
    <w:nsid w:val="1C77353A"/>
    <w:multiLevelType w:val="hybridMultilevel"/>
    <w:tmpl w:val="FB78DC96"/>
    <w:lvl w:ilvl="0" w:tplc="27BEF8BE">
      <w:start w:val="1"/>
      <w:numFmt w:val="decimal"/>
      <w:lvlText w:val="%1."/>
      <w:lvlJc w:val="left"/>
      <w:pPr>
        <w:ind w:left="720" w:hanging="360"/>
      </w:pPr>
      <w:rPr>
        <w:rFonts w:ascii="Times New Roman" w:hAnsi="Times New Roman" w:hint="default"/>
      </w:rPr>
    </w:lvl>
    <w:lvl w:ilvl="1" w:tplc="3808F2A8">
      <w:start w:val="1"/>
      <w:numFmt w:val="lowerLetter"/>
      <w:lvlText w:val="%2."/>
      <w:lvlJc w:val="left"/>
      <w:pPr>
        <w:ind w:left="1440" w:hanging="360"/>
      </w:pPr>
    </w:lvl>
    <w:lvl w:ilvl="2" w:tplc="D6308B86">
      <w:start w:val="1"/>
      <w:numFmt w:val="lowerRoman"/>
      <w:lvlText w:val="%3."/>
      <w:lvlJc w:val="right"/>
      <w:pPr>
        <w:ind w:left="2160" w:hanging="180"/>
      </w:pPr>
    </w:lvl>
    <w:lvl w:ilvl="3" w:tplc="2E28FAEA">
      <w:start w:val="1"/>
      <w:numFmt w:val="decimal"/>
      <w:lvlText w:val="%4."/>
      <w:lvlJc w:val="left"/>
      <w:pPr>
        <w:ind w:left="2880" w:hanging="360"/>
      </w:pPr>
    </w:lvl>
    <w:lvl w:ilvl="4" w:tplc="7200DAB4">
      <w:start w:val="1"/>
      <w:numFmt w:val="lowerLetter"/>
      <w:lvlText w:val="%5."/>
      <w:lvlJc w:val="left"/>
      <w:pPr>
        <w:ind w:left="3600" w:hanging="360"/>
      </w:pPr>
    </w:lvl>
    <w:lvl w:ilvl="5" w:tplc="BB403B24">
      <w:start w:val="1"/>
      <w:numFmt w:val="lowerRoman"/>
      <w:lvlText w:val="%6."/>
      <w:lvlJc w:val="right"/>
      <w:pPr>
        <w:ind w:left="4320" w:hanging="180"/>
      </w:pPr>
    </w:lvl>
    <w:lvl w:ilvl="6" w:tplc="645A4C54">
      <w:start w:val="1"/>
      <w:numFmt w:val="decimal"/>
      <w:lvlText w:val="%7."/>
      <w:lvlJc w:val="left"/>
      <w:pPr>
        <w:ind w:left="5040" w:hanging="360"/>
      </w:pPr>
    </w:lvl>
    <w:lvl w:ilvl="7" w:tplc="A10E2AEC">
      <w:start w:val="1"/>
      <w:numFmt w:val="lowerLetter"/>
      <w:lvlText w:val="%8."/>
      <w:lvlJc w:val="left"/>
      <w:pPr>
        <w:ind w:left="5760" w:hanging="360"/>
      </w:pPr>
    </w:lvl>
    <w:lvl w:ilvl="8" w:tplc="10A4DC7A">
      <w:start w:val="1"/>
      <w:numFmt w:val="lowerRoman"/>
      <w:lvlText w:val="%9."/>
      <w:lvlJc w:val="right"/>
      <w:pPr>
        <w:ind w:left="6480" w:hanging="180"/>
      </w:pPr>
    </w:lvl>
  </w:abstractNum>
  <w:abstractNum w:abstractNumId="17" w15:restartNumberingAfterBreak="0">
    <w:nsid w:val="1ED1DE7A"/>
    <w:multiLevelType w:val="hybridMultilevel"/>
    <w:tmpl w:val="0CC8C5A8"/>
    <w:lvl w:ilvl="0" w:tplc="4DE22562">
      <w:start w:val="1"/>
      <w:numFmt w:val="decimal"/>
      <w:lvlText w:val="%1."/>
      <w:lvlJc w:val="left"/>
      <w:pPr>
        <w:ind w:left="720" w:hanging="360"/>
      </w:pPr>
      <w:rPr>
        <w:rFonts w:ascii="Times New Roman" w:hAnsi="Times New Roman" w:hint="default"/>
      </w:rPr>
    </w:lvl>
    <w:lvl w:ilvl="1" w:tplc="79F8844C">
      <w:start w:val="1"/>
      <w:numFmt w:val="lowerLetter"/>
      <w:lvlText w:val="%2."/>
      <w:lvlJc w:val="left"/>
      <w:pPr>
        <w:ind w:left="1440" w:hanging="360"/>
      </w:pPr>
    </w:lvl>
    <w:lvl w:ilvl="2" w:tplc="C9F4509A">
      <w:start w:val="1"/>
      <w:numFmt w:val="lowerRoman"/>
      <w:lvlText w:val="%3."/>
      <w:lvlJc w:val="right"/>
      <w:pPr>
        <w:ind w:left="2160" w:hanging="180"/>
      </w:pPr>
    </w:lvl>
    <w:lvl w:ilvl="3" w:tplc="880461EE">
      <w:start w:val="1"/>
      <w:numFmt w:val="decimal"/>
      <w:lvlText w:val="%4."/>
      <w:lvlJc w:val="left"/>
      <w:pPr>
        <w:ind w:left="2880" w:hanging="360"/>
      </w:pPr>
    </w:lvl>
    <w:lvl w:ilvl="4" w:tplc="5942933C">
      <w:start w:val="1"/>
      <w:numFmt w:val="lowerLetter"/>
      <w:lvlText w:val="%5."/>
      <w:lvlJc w:val="left"/>
      <w:pPr>
        <w:ind w:left="3600" w:hanging="360"/>
      </w:pPr>
    </w:lvl>
    <w:lvl w:ilvl="5" w:tplc="EED63626">
      <w:start w:val="1"/>
      <w:numFmt w:val="lowerRoman"/>
      <w:lvlText w:val="%6."/>
      <w:lvlJc w:val="right"/>
      <w:pPr>
        <w:ind w:left="4320" w:hanging="180"/>
      </w:pPr>
    </w:lvl>
    <w:lvl w:ilvl="6" w:tplc="E1064966">
      <w:start w:val="1"/>
      <w:numFmt w:val="decimal"/>
      <w:lvlText w:val="%7."/>
      <w:lvlJc w:val="left"/>
      <w:pPr>
        <w:ind w:left="5040" w:hanging="360"/>
      </w:pPr>
    </w:lvl>
    <w:lvl w:ilvl="7" w:tplc="4216CF70">
      <w:start w:val="1"/>
      <w:numFmt w:val="lowerLetter"/>
      <w:lvlText w:val="%8."/>
      <w:lvlJc w:val="left"/>
      <w:pPr>
        <w:ind w:left="5760" w:hanging="360"/>
      </w:pPr>
    </w:lvl>
    <w:lvl w:ilvl="8" w:tplc="93742F04">
      <w:start w:val="1"/>
      <w:numFmt w:val="lowerRoman"/>
      <w:lvlText w:val="%9."/>
      <w:lvlJc w:val="right"/>
      <w:pPr>
        <w:ind w:left="6480" w:hanging="180"/>
      </w:pPr>
    </w:lvl>
  </w:abstractNum>
  <w:abstractNum w:abstractNumId="18" w15:restartNumberingAfterBreak="0">
    <w:nsid w:val="1FA4FB25"/>
    <w:multiLevelType w:val="hybridMultilevel"/>
    <w:tmpl w:val="A76C4522"/>
    <w:lvl w:ilvl="0" w:tplc="BB649F7E">
      <w:start w:val="1"/>
      <w:numFmt w:val="decimal"/>
      <w:lvlText w:val="%1."/>
      <w:lvlJc w:val="left"/>
      <w:pPr>
        <w:ind w:left="720" w:hanging="360"/>
      </w:pPr>
      <w:rPr>
        <w:rFonts w:ascii="Times New Roman" w:hAnsi="Times New Roman" w:hint="default"/>
      </w:rPr>
    </w:lvl>
    <w:lvl w:ilvl="1" w:tplc="157EF314">
      <w:start w:val="1"/>
      <w:numFmt w:val="lowerLetter"/>
      <w:lvlText w:val="%2."/>
      <w:lvlJc w:val="left"/>
      <w:pPr>
        <w:ind w:left="1440" w:hanging="360"/>
      </w:pPr>
    </w:lvl>
    <w:lvl w:ilvl="2" w:tplc="E8941662">
      <w:start w:val="1"/>
      <w:numFmt w:val="lowerRoman"/>
      <w:lvlText w:val="%3."/>
      <w:lvlJc w:val="right"/>
      <w:pPr>
        <w:ind w:left="2160" w:hanging="180"/>
      </w:pPr>
    </w:lvl>
    <w:lvl w:ilvl="3" w:tplc="06AE7F74">
      <w:start w:val="1"/>
      <w:numFmt w:val="decimal"/>
      <w:lvlText w:val="%4."/>
      <w:lvlJc w:val="left"/>
      <w:pPr>
        <w:ind w:left="2880" w:hanging="360"/>
      </w:pPr>
    </w:lvl>
    <w:lvl w:ilvl="4" w:tplc="135C217A">
      <w:start w:val="1"/>
      <w:numFmt w:val="lowerLetter"/>
      <w:lvlText w:val="%5."/>
      <w:lvlJc w:val="left"/>
      <w:pPr>
        <w:ind w:left="3600" w:hanging="360"/>
      </w:pPr>
    </w:lvl>
    <w:lvl w:ilvl="5" w:tplc="A4802E8A">
      <w:start w:val="1"/>
      <w:numFmt w:val="lowerRoman"/>
      <w:lvlText w:val="%6."/>
      <w:lvlJc w:val="right"/>
      <w:pPr>
        <w:ind w:left="4320" w:hanging="180"/>
      </w:pPr>
    </w:lvl>
    <w:lvl w:ilvl="6" w:tplc="C97E8882">
      <w:start w:val="1"/>
      <w:numFmt w:val="decimal"/>
      <w:lvlText w:val="%7."/>
      <w:lvlJc w:val="left"/>
      <w:pPr>
        <w:ind w:left="5040" w:hanging="360"/>
      </w:pPr>
    </w:lvl>
    <w:lvl w:ilvl="7" w:tplc="5E0EBA8E">
      <w:start w:val="1"/>
      <w:numFmt w:val="lowerLetter"/>
      <w:lvlText w:val="%8."/>
      <w:lvlJc w:val="left"/>
      <w:pPr>
        <w:ind w:left="5760" w:hanging="360"/>
      </w:pPr>
    </w:lvl>
    <w:lvl w:ilvl="8" w:tplc="809410D0">
      <w:start w:val="1"/>
      <w:numFmt w:val="lowerRoman"/>
      <w:lvlText w:val="%9."/>
      <w:lvlJc w:val="right"/>
      <w:pPr>
        <w:ind w:left="6480" w:hanging="180"/>
      </w:pPr>
    </w:lvl>
  </w:abstractNum>
  <w:abstractNum w:abstractNumId="19" w15:restartNumberingAfterBreak="0">
    <w:nsid w:val="22681D0F"/>
    <w:multiLevelType w:val="multilevel"/>
    <w:tmpl w:val="4F24B0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6F54E4"/>
    <w:multiLevelType w:val="hybridMultilevel"/>
    <w:tmpl w:val="3C54EDC8"/>
    <w:lvl w:ilvl="0" w:tplc="C5109D9C">
      <w:start w:val="1"/>
      <w:numFmt w:val="bullet"/>
      <w:lvlText w:val="·"/>
      <w:lvlJc w:val="left"/>
      <w:pPr>
        <w:ind w:left="720" w:hanging="360"/>
      </w:pPr>
      <w:rPr>
        <w:rFonts w:ascii="Symbol" w:hAnsi="Symbol" w:hint="default"/>
      </w:rPr>
    </w:lvl>
    <w:lvl w:ilvl="1" w:tplc="FCE21606">
      <w:start w:val="1"/>
      <w:numFmt w:val="bullet"/>
      <w:lvlText w:val="o"/>
      <w:lvlJc w:val="left"/>
      <w:pPr>
        <w:ind w:left="1440" w:hanging="360"/>
      </w:pPr>
      <w:rPr>
        <w:rFonts w:ascii="Courier New" w:hAnsi="Courier New" w:hint="default"/>
      </w:rPr>
    </w:lvl>
    <w:lvl w:ilvl="2" w:tplc="4E14D534">
      <w:start w:val="1"/>
      <w:numFmt w:val="bullet"/>
      <w:lvlText w:val=""/>
      <w:lvlJc w:val="left"/>
      <w:pPr>
        <w:ind w:left="2160" w:hanging="360"/>
      </w:pPr>
      <w:rPr>
        <w:rFonts w:ascii="Wingdings" w:hAnsi="Wingdings" w:hint="default"/>
      </w:rPr>
    </w:lvl>
    <w:lvl w:ilvl="3" w:tplc="C9C64892">
      <w:start w:val="1"/>
      <w:numFmt w:val="bullet"/>
      <w:lvlText w:val=""/>
      <w:lvlJc w:val="left"/>
      <w:pPr>
        <w:ind w:left="2880" w:hanging="360"/>
      </w:pPr>
      <w:rPr>
        <w:rFonts w:ascii="Symbol" w:hAnsi="Symbol" w:hint="default"/>
      </w:rPr>
    </w:lvl>
    <w:lvl w:ilvl="4" w:tplc="7C44D764">
      <w:start w:val="1"/>
      <w:numFmt w:val="bullet"/>
      <w:lvlText w:val="o"/>
      <w:lvlJc w:val="left"/>
      <w:pPr>
        <w:ind w:left="3600" w:hanging="360"/>
      </w:pPr>
      <w:rPr>
        <w:rFonts w:ascii="Courier New" w:hAnsi="Courier New" w:hint="default"/>
      </w:rPr>
    </w:lvl>
    <w:lvl w:ilvl="5" w:tplc="B9CE8BEC">
      <w:start w:val="1"/>
      <w:numFmt w:val="bullet"/>
      <w:lvlText w:val=""/>
      <w:lvlJc w:val="left"/>
      <w:pPr>
        <w:ind w:left="4320" w:hanging="360"/>
      </w:pPr>
      <w:rPr>
        <w:rFonts w:ascii="Wingdings" w:hAnsi="Wingdings" w:hint="default"/>
      </w:rPr>
    </w:lvl>
    <w:lvl w:ilvl="6" w:tplc="68E44930">
      <w:start w:val="1"/>
      <w:numFmt w:val="bullet"/>
      <w:lvlText w:val=""/>
      <w:lvlJc w:val="left"/>
      <w:pPr>
        <w:ind w:left="5040" w:hanging="360"/>
      </w:pPr>
      <w:rPr>
        <w:rFonts w:ascii="Symbol" w:hAnsi="Symbol" w:hint="default"/>
      </w:rPr>
    </w:lvl>
    <w:lvl w:ilvl="7" w:tplc="46942E22">
      <w:start w:val="1"/>
      <w:numFmt w:val="bullet"/>
      <w:lvlText w:val="o"/>
      <w:lvlJc w:val="left"/>
      <w:pPr>
        <w:ind w:left="5760" w:hanging="360"/>
      </w:pPr>
      <w:rPr>
        <w:rFonts w:ascii="Courier New" w:hAnsi="Courier New" w:hint="default"/>
      </w:rPr>
    </w:lvl>
    <w:lvl w:ilvl="8" w:tplc="1CB6F9B8">
      <w:start w:val="1"/>
      <w:numFmt w:val="bullet"/>
      <w:lvlText w:val=""/>
      <w:lvlJc w:val="left"/>
      <w:pPr>
        <w:ind w:left="6480" w:hanging="360"/>
      </w:pPr>
      <w:rPr>
        <w:rFonts w:ascii="Wingdings" w:hAnsi="Wingdings" w:hint="default"/>
      </w:rPr>
    </w:lvl>
  </w:abstractNum>
  <w:abstractNum w:abstractNumId="21" w15:restartNumberingAfterBreak="0">
    <w:nsid w:val="22FBC0AA"/>
    <w:multiLevelType w:val="hybridMultilevel"/>
    <w:tmpl w:val="9BA0EFDE"/>
    <w:lvl w:ilvl="0" w:tplc="B150D45E">
      <w:start w:val="1"/>
      <w:numFmt w:val="decimal"/>
      <w:lvlText w:val="%1."/>
      <w:lvlJc w:val="left"/>
      <w:pPr>
        <w:ind w:left="720" w:hanging="360"/>
      </w:pPr>
      <w:rPr>
        <w:rFonts w:ascii="Times New Roman" w:hAnsi="Times New Roman" w:hint="default"/>
      </w:rPr>
    </w:lvl>
    <w:lvl w:ilvl="1" w:tplc="941C7D7E">
      <w:start w:val="1"/>
      <w:numFmt w:val="lowerLetter"/>
      <w:lvlText w:val="%2."/>
      <w:lvlJc w:val="left"/>
      <w:pPr>
        <w:ind w:left="1440" w:hanging="360"/>
      </w:pPr>
    </w:lvl>
    <w:lvl w:ilvl="2" w:tplc="DA466472">
      <w:start w:val="1"/>
      <w:numFmt w:val="lowerRoman"/>
      <w:lvlText w:val="%3."/>
      <w:lvlJc w:val="right"/>
      <w:pPr>
        <w:ind w:left="2160" w:hanging="180"/>
      </w:pPr>
    </w:lvl>
    <w:lvl w:ilvl="3" w:tplc="04A8140C">
      <w:start w:val="1"/>
      <w:numFmt w:val="decimal"/>
      <w:lvlText w:val="%4."/>
      <w:lvlJc w:val="left"/>
      <w:pPr>
        <w:ind w:left="2880" w:hanging="360"/>
      </w:pPr>
    </w:lvl>
    <w:lvl w:ilvl="4" w:tplc="5A306314">
      <w:start w:val="1"/>
      <w:numFmt w:val="lowerLetter"/>
      <w:lvlText w:val="%5."/>
      <w:lvlJc w:val="left"/>
      <w:pPr>
        <w:ind w:left="3600" w:hanging="360"/>
      </w:pPr>
    </w:lvl>
    <w:lvl w:ilvl="5" w:tplc="4BD6AD54">
      <w:start w:val="1"/>
      <w:numFmt w:val="lowerRoman"/>
      <w:lvlText w:val="%6."/>
      <w:lvlJc w:val="right"/>
      <w:pPr>
        <w:ind w:left="4320" w:hanging="180"/>
      </w:pPr>
    </w:lvl>
    <w:lvl w:ilvl="6" w:tplc="DF2EA440">
      <w:start w:val="1"/>
      <w:numFmt w:val="decimal"/>
      <w:lvlText w:val="%7."/>
      <w:lvlJc w:val="left"/>
      <w:pPr>
        <w:ind w:left="5040" w:hanging="360"/>
      </w:pPr>
    </w:lvl>
    <w:lvl w:ilvl="7" w:tplc="AF6C5C62">
      <w:start w:val="1"/>
      <w:numFmt w:val="lowerLetter"/>
      <w:lvlText w:val="%8."/>
      <w:lvlJc w:val="left"/>
      <w:pPr>
        <w:ind w:left="5760" w:hanging="360"/>
      </w:pPr>
    </w:lvl>
    <w:lvl w:ilvl="8" w:tplc="9DBA6624">
      <w:start w:val="1"/>
      <w:numFmt w:val="lowerRoman"/>
      <w:lvlText w:val="%9."/>
      <w:lvlJc w:val="right"/>
      <w:pPr>
        <w:ind w:left="6480" w:hanging="180"/>
      </w:pPr>
    </w:lvl>
  </w:abstractNum>
  <w:abstractNum w:abstractNumId="22" w15:restartNumberingAfterBreak="0">
    <w:nsid w:val="235667C4"/>
    <w:multiLevelType w:val="hybridMultilevel"/>
    <w:tmpl w:val="C7300B08"/>
    <w:lvl w:ilvl="0" w:tplc="6DC44F3A">
      <w:start w:val="1"/>
      <w:numFmt w:val="bullet"/>
      <w:lvlText w:val="·"/>
      <w:lvlJc w:val="left"/>
      <w:pPr>
        <w:ind w:left="720" w:hanging="360"/>
      </w:pPr>
      <w:rPr>
        <w:rFonts w:ascii="Symbol" w:hAnsi="Symbol" w:hint="default"/>
      </w:rPr>
    </w:lvl>
    <w:lvl w:ilvl="1" w:tplc="C568DD10">
      <w:start w:val="1"/>
      <w:numFmt w:val="bullet"/>
      <w:lvlText w:val="o"/>
      <w:lvlJc w:val="left"/>
      <w:pPr>
        <w:ind w:left="1440" w:hanging="360"/>
      </w:pPr>
      <w:rPr>
        <w:rFonts w:ascii="Courier New" w:hAnsi="Courier New" w:hint="default"/>
      </w:rPr>
    </w:lvl>
    <w:lvl w:ilvl="2" w:tplc="5D7490E2">
      <w:start w:val="1"/>
      <w:numFmt w:val="bullet"/>
      <w:lvlText w:val=""/>
      <w:lvlJc w:val="left"/>
      <w:pPr>
        <w:ind w:left="2160" w:hanging="360"/>
      </w:pPr>
      <w:rPr>
        <w:rFonts w:ascii="Wingdings" w:hAnsi="Wingdings" w:hint="default"/>
      </w:rPr>
    </w:lvl>
    <w:lvl w:ilvl="3" w:tplc="D0563444">
      <w:start w:val="1"/>
      <w:numFmt w:val="bullet"/>
      <w:lvlText w:val=""/>
      <w:lvlJc w:val="left"/>
      <w:pPr>
        <w:ind w:left="2880" w:hanging="360"/>
      </w:pPr>
      <w:rPr>
        <w:rFonts w:ascii="Symbol" w:hAnsi="Symbol" w:hint="default"/>
      </w:rPr>
    </w:lvl>
    <w:lvl w:ilvl="4" w:tplc="668A32B0">
      <w:start w:val="1"/>
      <w:numFmt w:val="bullet"/>
      <w:lvlText w:val="o"/>
      <w:lvlJc w:val="left"/>
      <w:pPr>
        <w:ind w:left="3600" w:hanging="360"/>
      </w:pPr>
      <w:rPr>
        <w:rFonts w:ascii="Courier New" w:hAnsi="Courier New" w:hint="default"/>
      </w:rPr>
    </w:lvl>
    <w:lvl w:ilvl="5" w:tplc="0D1A07CA">
      <w:start w:val="1"/>
      <w:numFmt w:val="bullet"/>
      <w:lvlText w:val=""/>
      <w:lvlJc w:val="left"/>
      <w:pPr>
        <w:ind w:left="4320" w:hanging="360"/>
      </w:pPr>
      <w:rPr>
        <w:rFonts w:ascii="Wingdings" w:hAnsi="Wingdings" w:hint="default"/>
      </w:rPr>
    </w:lvl>
    <w:lvl w:ilvl="6" w:tplc="0F7C6CB8">
      <w:start w:val="1"/>
      <w:numFmt w:val="bullet"/>
      <w:lvlText w:val=""/>
      <w:lvlJc w:val="left"/>
      <w:pPr>
        <w:ind w:left="5040" w:hanging="360"/>
      </w:pPr>
      <w:rPr>
        <w:rFonts w:ascii="Symbol" w:hAnsi="Symbol" w:hint="default"/>
      </w:rPr>
    </w:lvl>
    <w:lvl w:ilvl="7" w:tplc="45A8D3F2">
      <w:start w:val="1"/>
      <w:numFmt w:val="bullet"/>
      <w:lvlText w:val="o"/>
      <w:lvlJc w:val="left"/>
      <w:pPr>
        <w:ind w:left="5760" w:hanging="360"/>
      </w:pPr>
      <w:rPr>
        <w:rFonts w:ascii="Courier New" w:hAnsi="Courier New" w:hint="default"/>
      </w:rPr>
    </w:lvl>
    <w:lvl w:ilvl="8" w:tplc="8D6E3CF4">
      <w:start w:val="1"/>
      <w:numFmt w:val="bullet"/>
      <w:lvlText w:val=""/>
      <w:lvlJc w:val="left"/>
      <w:pPr>
        <w:ind w:left="6480" w:hanging="360"/>
      </w:pPr>
      <w:rPr>
        <w:rFonts w:ascii="Wingdings" w:hAnsi="Wingdings" w:hint="default"/>
      </w:rPr>
    </w:lvl>
  </w:abstractNum>
  <w:abstractNum w:abstractNumId="23" w15:restartNumberingAfterBreak="0">
    <w:nsid w:val="2B650010"/>
    <w:multiLevelType w:val="hybridMultilevel"/>
    <w:tmpl w:val="29AAB632"/>
    <w:lvl w:ilvl="0" w:tplc="768C63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5132DE"/>
    <w:multiLevelType w:val="hybridMultilevel"/>
    <w:tmpl w:val="3B72CDEE"/>
    <w:lvl w:ilvl="0" w:tplc="D95ADF3A">
      <w:start w:val="1"/>
      <w:numFmt w:val="bullet"/>
      <w:lvlText w:val="·"/>
      <w:lvlJc w:val="left"/>
      <w:pPr>
        <w:ind w:left="720" w:hanging="360"/>
      </w:pPr>
      <w:rPr>
        <w:rFonts w:ascii="Symbol" w:hAnsi="Symbol" w:hint="default"/>
      </w:rPr>
    </w:lvl>
    <w:lvl w:ilvl="1" w:tplc="69F20884">
      <w:start w:val="1"/>
      <w:numFmt w:val="bullet"/>
      <w:lvlText w:val="o"/>
      <w:lvlJc w:val="left"/>
      <w:pPr>
        <w:ind w:left="1440" w:hanging="360"/>
      </w:pPr>
      <w:rPr>
        <w:rFonts w:ascii="Courier New" w:hAnsi="Courier New" w:hint="default"/>
      </w:rPr>
    </w:lvl>
    <w:lvl w:ilvl="2" w:tplc="FFDC3F9C">
      <w:start w:val="1"/>
      <w:numFmt w:val="bullet"/>
      <w:lvlText w:val=""/>
      <w:lvlJc w:val="left"/>
      <w:pPr>
        <w:ind w:left="2160" w:hanging="360"/>
      </w:pPr>
      <w:rPr>
        <w:rFonts w:ascii="Wingdings" w:hAnsi="Wingdings" w:hint="default"/>
      </w:rPr>
    </w:lvl>
    <w:lvl w:ilvl="3" w:tplc="C95EB97E">
      <w:start w:val="1"/>
      <w:numFmt w:val="bullet"/>
      <w:lvlText w:val=""/>
      <w:lvlJc w:val="left"/>
      <w:pPr>
        <w:ind w:left="2880" w:hanging="360"/>
      </w:pPr>
      <w:rPr>
        <w:rFonts w:ascii="Symbol" w:hAnsi="Symbol" w:hint="default"/>
      </w:rPr>
    </w:lvl>
    <w:lvl w:ilvl="4" w:tplc="B2B698A2">
      <w:start w:val="1"/>
      <w:numFmt w:val="bullet"/>
      <w:lvlText w:val="o"/>
      <w:lvlJc w:val="left"/>
      <w:pPr>
        <w:ind w:left="3600" w:hanging="360"/>
      </w:pPr>
      <w:rPr>
        <w:rFonts w:ascii="Courier New" w:hAnsi="Courier New" w:hint="default"/>
      </w:rPr>
    </w:lvl>
    <w:lvl w:ilvl="5" w:tplc="FD100496">
      <w:start w:val="1"/>
      <w:numFmt w:val="bullet"/>
      <w:lvlText w:val=""/>
      <w:lvlJc w:val="left"/>
      <w:pPr>
        <w:ind w:left="4320" w:hanging="360"/>
      </w:pPr>
      <w:rPr>
        <w:rFonts w:ascii="Wingdings" w:hAnsi="Wingdings" w:hint="default"/>
      </w:rPr>
    </w:lvl>
    <w:lvl w:ilvl="6" w:tplc="62467E46">
      <w:start w:val="1"/>
      <w:numFmt w:val="bullet"/>
      <w:lvlText w:val=""/>
      <w:lvlJc w:val="left"/>
      <w:pPr>
        <w:ind w:left="5040" w:hanging="360"/>
      </w:pPr>
      <w:rPr>
        <w:rFonts w:ascii="Symbol" w:hAnsi="Symbol" w:hint="default"/>
      </w:rPr>
    </w:lvl>
    <w:lvl w:ilvl="7" w:tplc="DBFA927A">
      <w:start w:val="1"/>
      <w:numFmt w:val="bullet"/>
      <w:lvlText w:val="o"/>
      <w:lvlJc w:val="left"/>
      <w:pPr>
        <w:ind w:left="5760" w:hanging="360"/>
      </w:pPr>
      <w:rPr>
        <w:rFonts w:ascii="Courier New" w:hAnsi="Courier New" w:hint="default"/>
      </w:rPr>
    </w:lvl>
    <w:lvl w:ilvl="8" w:tplc="EA22A5D4">
      <w:start w:val="1"/>
      <w:numFmt w:val="bullet"/>
      <w:lvlText w:val=""/>
      <w:lvlJc w:val="left"/>
      <w:pPr>
        <w:ind w:left="6480" w:hanging="360"/>
      </w:pPr>
      <w:rPr>
        <w:rFonts w:ascii="Wingdings" w:hAnsi="Wingdings" w:hint="default"/>
      </w:rPr>
    </w:lvl>
  </w:abstractNum>
  <w:abstractNum w:abstractNumId="25" w15:restartNumberingAfterBreak="0">
    <w:nsid w:val="2F07D686"/>
    <w:multiLevelType w:val="hybridMultilevel"/>
    <w:tmpl w:val="DB7831D8"/>
    <w:lvl w:ilvl="0" w:tplc="9BD0FA84">
      <w:start w:val="1"/>
      <w:numFmt w:val="decimal"/>
      <w:lvlText w:val="%1."/>
      <w:lvlJc w:val="left"/>
      <w:pPr>
        <w:ind w:left="720" w:hanging="360"/>
      </w:pPr>
      <w:rPr>
        <w:rFonts w:ascii="Times New Roman" w:hAnsi="Times New Roman" w:hint="default"/>
      </w:rPr>
    </w:lvl>
    <w:lvl w:ilvl="1" w:tplc="3BF220CA">
      <w:start w:val="1"/>
      <w:numFmt w:val="lowerLetter"/>
      <w:lvlText w:val="%2."/>
      <w:lvlJc w:val="left"/>
      <w:pPr>
        <w:ind w:left="1440" w:hanging="360"/>
      </w:pPr>
    </w:lvl>
    <w:lvl w:ilvl="2" w:tplc="5DB20B1C">
      <w:start w:val="1"/>
      <w:numFmt w:val="lowerRoman"/>
      <w:lvlText w:val="%3."/>
      <w:lvlJc w:val="right"/>
      <w:pPr>
        <w:ind w:left="2160" w:hanging="180"/>
      </w:pPr>
    </w:lvl>
    <w:lvl w:ilvl="3" w:tplc="7CF65EFE">
      <w:start w:val="1"/>
      <w:numFmt w:val="decimal"/>
      <w:lvlText w:val="%4."/>
      <w:lvlJc w:val="left"/>
      <w:pPr>
        <w:ind w:left="2880" w:hanging="360"/>
      </w:pPr>
    </w:lvl>
    <w:lvl w:ilvl="4" w:tplc="C81C5B8E">
      <w:start w:val="1"/>
      <w:numFmt w:val="lowerLetter"/>
      <w:lvlText w:val="%5."/>
      <w:lvlJc w:val="left"/>
      <w:pPr>
        <w:ind w:left="3600" w:hanging="360"/>
      </w:pPr>
    </w:lvl>
    <w:lvl w:ilvl="5" w:tplc="ABEE7044">
      <w:start w:val="1"/>
      <w:numFmt w:val="lowerRoman"/>
      <w:lvlText w:val="%6."/>
      <w:lvlJc w:val="right"/>
      <w:pPr>
        <w:ind w:left="4320" w:hanging="180"/>
      </w:pPr>
    </w:lvl>
    <w:lvl w:ilvl="6" w:tplc="4C4A4522">
      <w:start w:val="1"/>
      <w:numFmt w:val="decimal"/>
      <w:lvlText w:val="%7."/>
      <w:lvlJc w:val="left"/>
      <w:pPr>
        <w:ind w:left="5040" w:hanging="360"/>
      </w:pPr>
    </w:lvl>
    <w:lvl w:ilvl="7" w:tplc="AC3C2492">
      <w:start w:val="1"/>
      <w:numFmt w:val="lowerLetter"/>
      <w:lvlText w:val="%8."/>
      <w:lvlJc w:val="left"/>
      <w:pPr>
        <w:ind w:left="5760" w:hanging="360"/>
      </w:pPr>
    </w:lvl>
    <w:lvl w:ilvl="8" w:tplc="40B83800">
      <w:start w:val="1"/>
      <w:numFmt w:val="lowerRoman"/>
      <w:lvlText w:val="%9."/>
      <w:lvlJc w:val="right"/>
      <w:pPr>
        <w:ind w:left="6480" w:hanging="180"/>
      </w:pPr>
    </w:lvl>
  </w:abstractNum>
  <w:abstractNum w:abstractNumId="26" w15:restartNumberingAfterBreak="0">
    <w:nsid w:val="2F0A3D2E"/>
    <w:multiLevelType w:val="hybridMultilevel"/>
    <w:tmpl w:val="AD2AA9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0FFCF81"/>
    <w:multiLevelType w:val="hybridMultilevel"/>
    <w:tmpl w:val="7332B5F6"/>
    <w:lvl w:ilvl="0" w:tplc="1A663532">
      <w:start w:val="6"/>
      <w:numFmt w:val="decimal"/>
      <w:lvlText w:val="%1."/>
      <w:lvlJc w:val="left"/>
      <w:pPr>
        <w:ind w:left="720" w:hanging="360"/>
      </w:pPr>
      <w:rPr>
        <w:rFonts w:ascii="Calibri" w:hAnsi="Calibri" w:hint="default"/>
      </w:rPr>
    </w:lvl>
    <w:lvl w:ilvl="1" w:tplc="213C7848">
      <w:start w:val="1"/>
      <w:numFmt w:val="lowerLetter"/>
      <w:lvlText w:val="%2."/>
      <w:lvlJc w:val="left"/>
      <w:pPr>
        <w:ind w:left="1440" w:hanging="360"/>
      </w:pPr>
    </w:lvl>
    <w:lvl w:ilvl="2" w:tplc="D0481164">
      <w:start w:val="1"/>
      <w:numFmt w:val="lowerRoman"/>
      <w:lvlText w:val="%3."/>
      <w:lvlJc w:val="right"/>
      <w:pPr>
        <w:ind w:left="2160" w:hanging="180"/>
      </w:pPr>
    </w:lvl>
    <w:lvl w:ilvl="3" w:tplc="A9E09C98">
      <w:start w:val="1"/>
      <w:numFmt w:val="decimal"/>
      <w:lvlText w:val="%4."/>
      <w:lvlJc w:val="left"/>
      <w:pPr>
        <w:ind w:left="2880" w:hanging="360"/>
      </w:pPr>
    </w:lvl>
    <w:lvl w:ilvl="4" w:tplc="05DC4D74">
      <w:start w:val="1"/>
      <w:numFmt w:val="lowerLetter"/>
      <w:lvlText w:val="%5."/>
      <w:lvlJc w:val="left"/>
      <w:pPr>
        <w:ind w:left="3600" w:hanging="360"/>
      </w:pPr>
    </w:lvl>
    <w:lvl w:ilvl="5" w:tplc="A8F2C05A">
      <w:start w:val="1"/>
      <w:numFmt w:val="lowerRoman"/>
      <w:lvlText w:val="%6."/>
      <w:lvlJc w:val="right"/>
      <w:pPr>
        <w:ind w:left="4320" w:hanging="180"/>
      </w:pPr>
    </w:lvl>
    <w:lvl w:ilvl="6" w:tplc="D31EB0B8">
      <w:start w:val="1"/>
      <w:numFmt w:val="decimal"/>
      <w:lvlText w:val="%7."/>
      <w:lvlJc w:val="left"/>
      <w:pPr>
        <w:ind w:left="5040" w:hanging="360"/>
      </w:pPr>
    </w:lvl>
    <w:lvl w:ilvl="7" w:tplc="252C6DE2">
      <w:start w:val="1"/>
      <w:numFmt w:val="lowerLetter"/>
      <w:lvlText w:val="%8."/>
      <w:lvlJc w:val="left"/>
      <w:pPr>
        <w:ind w:left="5760" w:hanging="360"/>
      </w:pPr>
    </w:lvl>
    <w:lvl w:ilvl="8" w:tplc="DAFEFE4C">
      <w:start w:val="1"/>
      <w:numFmt w:val="lowerRoman"/>
      <w:lvlText w:val="%9."/>
      <w:lvlJc w:val="right"/>
      <w:pPr>
        <w:ind w:left="6480" w:hanging="180"/>
      </w:pPr>
    </w:lvl>
  </w:abstractNum>
  <w:abstractNum w:abstractNumId="28" w15:restartNumberingAfterBreak="0">
    <w:nsid w:val="34E7777B"/>
    <w:multiLevelType w:val="hybridMultilevel"/>
    <w:tmpl w:val="8A626C88"/>
    <w:lvl w:ilvl="0" w:tplc="2FA2D0C4">
      <w:start w:val="1"/>
      <w:numFmt w:val="bullet"/>
      <w:lvlText w:val="·"/>
      <w:lvlJc w:val="left"/>
      <w:pPr>
        <w:ind w:left="720" w:hanging="360"/>
      </w:pPr>
      <w:rPr>
        <w:rFonts w:ascii="Symbol" w:hAnsi="Symbol" w:hint="default"/>
      </w:rPr>
    </w:lvl>
    <w:lvl w:ilvl="1" w:tplc="65FAAE88">
      <w:start w:val="1"/>
      <w:numFmt w:val="bullet"/>
      <w:lvlText w:val="o"/>
      <w:lvlJc w:val="left"/>
      <w:pPr>
        <w:ind w:left="1440" w:hanging="360"/>
      </w:pPr>
      <w:rPr>
        <w:rFonts w:ascii="Courier New" w:hAnsi="Courier New" w:hint="default"/>
      </w:rPr>
    </w:lvl>
    <w:lvl w:ilvl="2" w:tplc="37C62248">
      <w:start w:val="1"/>
      <w:numFmt w:val="bullet"/>
      <w:lvlText w:val=""/>
      <w:lvlJc w:val="left"/>
      <w:pPr>
        <w:ind w:left="2160" w:hanging="360"/>
      </w:pPr>
      <w:rPr>
        <w:rFonts w:ascii="Wingdings" w:hAnsi="Wingdings" w:hint="default"/>
      </w:rPr>
    </w:lvl>
    <w:lvl w:ilvl="3" w:tplc="68F63FEE">
      <w:start w:val="1"/>
      <w:numFmt w:val="bullet"/>
      <w:lvlText w:val=""/>
      <w:lvlJc w:val="left"/>
      <w:pPr>
        <w:ind w:left="2880" w:hanging="360"/>
      </w:pPr>
      <w:rPr>
        <w:rFonts w:ascii="Symbol" w:hAnsi="Symbol" w:hint="default"/>
      </w:rPr>
    </w:lvl>
    <w:lvl w:ilvl="4" w:tplc="08F86CD8">
      <w:start w:val="1"/>
      <w:numFmt w:val="bullet"/>
      <w:lvlText w:val="o"/>
      <w:lvlJc w:val="left"/>
      <w:pPr>
        <w:ind w:left="3600" w:hanging="360"/>
      </w:pPr>
      <w:rPr>
        <w:rFonts w:ascii="Courier New" w:hAnsi="Courier New" w:hint="default"/>
      </w:rPr>
    </w:lvl>
    <w:lvl w:ilvl="5" w:tplc="040CA17A">
      <w:start w:val="1"/>
      <w:numFmt w:val="bullet"/>
      <w:lvlText w:val=""/>
      <w:lvlJc w:val="left"/>
      <w:pPr>
        <w:ind w:left="4320" w:hanging="360"/>
      </w:pPr>
      <w:rPr>
        <w:rFonts w:ascii="Wingdings" w:hAnsi="Wingdings" w:hint="default"/>
      </w:rPr>
    </w:lvl>
    <w:lvl w:ilvl="6" w:tplc="69A8EC12">
      <w:start w:val="1"/>
      <w:numFmt w:val="bullet"/>
      <w:lvlText w:val=""/>
      <w:lvlJc w:val="left"/>
      <w:pPr>
        <w:ind w:left="5040" w:hanging="360"/>
      </w:pPr>
      <w:rPr>
        <w:rFonts w:ascii="Symbol" w:hAnsi="Symbol" w:hint="default"/>
      </w:rPr>
    </w:lvl>
    <w:lvl w:ilvl="7" w:tplc="2DA0AD9A">
      <w:start w:val="1"/>
      <w:numFmt w:val="bullet"/>
      <w:lvlText w:val="o"/>
      <w:lvlJc w:val="left"/>
      <w:pPr>
        <w:ind w:left="5760" w:hanging="360"/>
      </w:pPr>
      <w:rPr>
        <w:rFonts w:ascii="Courier New" w:hAnsi="Courier New" w:hint="default"/>
      </w:rPr>
    </w:lvl>
    <w:lvl w:ilvl="8" w:tplc="7E90CF50">
      <w:start w:val="1"/>
      <w:numFmt w:val="bullet"/>
      <w:lvlText w:val=""/>
      <w:lvlJc w:val="left"/>
      <w:pPr>
        <w:ind w:left="6480" w:hanging="360"/>
      </w:pPr>
      <w:rPr>
        <w:rFonts w:ascii="Wingdings" w:hAnsi="Wingdings" w:hint="default"/>
      </w:rPr>
    </w:lvl>
  </w:abstractNum>
  <w:abstractNum w:abstractNumId="29" w15:restartNumberingAfterBreak="0">
    <w:nsid w:val="39400974"/>
    <w:multiLevelType w:val="multilevel"/>
    <w:tmpl w:val="89A86C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7D0A3F"/>
    <w:multiLevelType w:val="multilevel"/>
    <w:tmpl w:val="5B08BEAA"/>
    <w:lvl w:ilvl="0">
      <w:start w:val="2"/>
      <w:numFmt w:val="decimal"/>
      <w:lvlText w:val="%1."/>
      <w:lvlJc w:val="left"/>
      <w:pPr>
        <w:ind w:left="717" w:hanging="360"/>
      </w:pPr>
      <w:rPr>
        <w:rFonts w:hint="default"/>
      </w:rPr>
    </w:lvl>
    <w:lvl w:ilvl="1">
      <w:start w:val="1"/>
      <w:numFmt w:val="decimal"/>
      <w:lvlText w:val="%1.%2."/>
      <w:lvlJc w:val="left"/>
      <w:pPr>
        <w:ind w:left="1149" w:hanging="432"/>
      </w:p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1" w15:restartNumberingAfterBreak="0">
    <w:nsid w:val="41883773"/>
    <w:multiLevelType w:val="multilevel"/>
    <w:tmpl w:val="FFF0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8B44E4"/>
    <w:multiLevelType w:val="hybridMultilevel"/>
    <w:tmpl w:val="9E70C4B2"/>
    <w:lvl w:ilvl="0" w:tplc="7148343E">
      <w:start w:val="1"/>
      <w:numFmt w:val="bullet"/>
      <w:lvlText w:val=""/>
      <w:lvlJc w:val="left"/>
      <w:pPr>
        <w:ind w:left="720" w:hanging="360"/>
      </w:pPr>
      <w:rPr>
        <w:rFonts w:ascii="Symbol" w:hAnsi="Symbol" w:hint="default"/>
      </w:rPr>
    </w:lvl>
    <w:lvl w:ilvl="1" w:tplc="76340568">
      <w:start w:val="1"/>
      <w:numFmt w:val="bullet"/>
      <w:lvlText w:val="o"/>
      <w:lvlJc w:val="left"/>
      <w:pPr>
        <w:ind w:left="1440" w:hanging="360"/>
      </w:pPr>
      <w:rPr>
        <w:rFonts w:ascii="Courier New" w:hAnsi="Courier New" w:hint="default"/>
      </w:rPr>
    </w:lvl>
    <w:lvl w:ilvl="2" w:tplc="E0B631FC">
      <w:start w:val="1"/>
      <w:numFmt w:val="bullet"/>
      <w:lvlText w:val=""/>
      <w:lvlJc w:val="left"/>
      <w:pPr>
        <w:ind w:left="2160" w:hanging="360"/>
      </w:pPr>
      <w:rPr>
        <w:rFonts w:ascii="Wingdings" w:hAnsi="Wingdings" w:hint="default"/>
      </w:rPr>
    </w:lvl>
    <w:lvl w:ilvl="3" w:tplc="10D88F4E">
      <w:start w:val="1"/>
      <w:numFmt w:val="bullet"/>
      <w:lvlText w:val=""/>
      <w:lvlJc w:val="left"/>
      <w:pPr>
        <w:ind w:left="2880" w:hanging="360"/>
      </w:pPr>
      <w:rPr>
        <w:rFonts w:ascii="Symbol" w:hAnsi="Symbol" w:hint="default"/>
      </w:rPr>
    </w:lvl>
    <w:lvl w:ilvl="4" w:tplc="094E626A">
      <w:start w:val="1"/>
      <w:numFmt w:val="bullet"/>
      <w:lvlText w:val="o"/>
      <w:lvlJc w:val="left"/>
      <w:pPr>
        <w:ind w:left="3600" w:hanging="360"/>
      </w:pPr>
      <w:rPr>
        <w:rFonts w:ascii="Courier New" w:hAnsi="Courier New" w:hint="default"/>
      </w:rPr>
    </w:lvl>
    <w:lvl w:ilvl="5" w:tplc="E884C82A">
      <w:start w:val="1"/>
      <w:numFmt w:val="bullet"/>
      <w:lvlText w:val=""/>
      <w:lvlJc w:val="left"/>
      <w:pPr>
        <w:ind w:left="4320" w:hanging="360"/>
      </w:pPr>
      <w:rPr>
        <w:rFonts w:ascii="Wingdings" w:hAnsi="Wingdings" w:hint="default"/>
      </w:rPr>
    </w:lvl>
    <w:lvl w:ilvl="6" w:tplc="A1AA7DD4">
      <w:start w:val="1"/>
      <w:numFmt w:val="bullet"/>
      <w:lvlText w:val=""/>
      <w:lvlJc w:val="left"/>
      <w:pPr>
        <w:ind w:left="5040" w:hanging="360"/>
      </w:pPr>
      <w:rPr>
        <w:rFonts w:ascii="Symbol" w:hAnsi="Symbol" w:hint="default"/>
      </w:rPr>
    </w:lvl>
    <w:lvl w:ilvl="7" w:tplc="BF5EF9A2">
      <w:start w:val="1"/>
      <w:numFmt w:val="bullet"/>
      <w:lvlText w:val="o"/>
      <w:lvlJc w:val="left"/>
      <w:pPr>
        <w:ind w:left="5760" w:hanging="360"/>
      </w:pPr>
      <w:rPr>
        <w:rFonts w:ascii="Courier New" w:hAnsi="Courier New" w:hint="default"/>
      </w:rPr>
    </w:lvl>
    <w:lvl w:ilvl="8" w:tplc="43989D30">
      <w:start w:val="1"/>
      <w:numFmt w:val="bullet"/>
      <w:lvlText w:val=""/>
      <w:lvlJc w:val="left"/>
      <w:pPr>
        <w:ind w:left="6480" w:hanging="360"/>
      </w:pPr>
      <w:rPr>
        <w:rFonts w:ascii="Wingdings" w:hAnsi="Wingdings" w:hint="default"/>
      </w:rPr>
    </w:lvl>
  </w:abstractNum>
  <w:abstractNum w:abstractNumId="33" w15:restartNumberingAfterBreak="0">
    <w:nsid w:val="44E95309"/>
    <w:multiLevelType w:val="multilevel"/>
    <w:tmpl w:val="929290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875049"/>
    <w:multiLevelType w:val="hybridMultilevel"/>
    <w:tmpl w:val="82AEE8A0"/>
    <w:lvl w:ilvl="0" w:tplc="CCBAB846">
      <w:start w:val="1"/>
      <w:numFmt w:val="decimal"/>
      <w:lvlText w:val="%1."/>
      <w:lvlJc w:val="left"/>
      <w:pPr>
        <w:ind w:left="720" w:hanging="360"/>
      </w:pPr>
      <w:rPr>
        <w:rFonts w:ascii="Times New Roman" w:hAnsi="Times New Roman" w:hint="default"/>
      </w:rPr>
    </w:lvl>
    <w:lvl w:ilvl="1" w:tplc="05DC0D6C">
      <w:start w:val="1"/>
      <w:numFmt w:val="lowerLetter"/>
      <w:lvlText w:val="%2."/>
      <w:lvlJc w:val="left"/>
      <w:pPr>
        <w:ind w:left="1440" w:hanging="360"/>
      </w:pPr>
    </w:lvl>
    <w:lvl w:ilvl="2" w:tplc="5A1E8E04">
      <w:start w:val="1"/>
      <w:numFmt w:val="lowerRoman"/>
      <w:lvlText w:val="%3."/>
      <w:lvlJc w:val="right"/>
      <w:pPr>
        <w:ind w:left="2160" w:hanging="180"/>
      </w:pPr>
    </w:lvl>
    <w:lvl w:ilvl="3" w:tplc="CFB6F1F2">
      <w:start w:val="1"/>
      <w:numFmt w:val="decimal"/>
      <w:lvlText w:val="%4."/>
      <w:lvlJc w:val="left"/>
      <w:pPr>
        <w:ind w:left="2880" w:hanging="360"/>
      </w:pPr>
    </w:lvl>
    <w:lvl w:ilvl="4" w:tplc="51CC4E7E">
      <w:start w:val="1"/>
      <w:numFmt w:val="lowerLetter"/>
      <w:lvlText w:val="%5."/>
      <w:lvlJc w:val="left"/>
      <w:pPr>
        <w:ind w:left="3600" w:hanging="360"/>
      </w:pPr>
    </w:lvl>
    <w:lvl w:ilvl="5" w:tplc="BFBE6E34">
      <w:start w:val="1"/>
      <w:numFmt w:val="lowerRoman"/>
      <w:lvlText w:val="%6."/>
      <w:lvlJc w:val="right"/>
      <w:pPr>
        <w:ind w:left="4320" w:hanging="180"/>
      </w:pPr>
    </w:lvl>
    <w:lvl w:ilvl="6" w:tplc="53F07622">
      <w:start w:val="1"/>
      <w:numFmt w:val="decimal"/>
      <w:lvlText w:val="%7."/>
      <w:lvlJc w:val="left"/>
      <w:pPr>
        <w:ind w:left="5040" w:hanging="360"/>
      </w:pPr>
    </w:lvl>
    <w:lvl w:ilvl="7" w:tplc="6A9C3B84">
      <w:start w:val="1"/>
      <w:numFmt w:val="lowerLetter"/>
      <w:lvlText w:val="%8."/>
      <w:lvlJc w:val="left"/>
      <w:pPr>
        <w:ind w:left="5760" w:hanging="360"/>
      </w:pPr>
    </w:lvl>
    <w:lvl w:ilvl="8" w:tplc="A1CC8C2E">
      <w:start w:val="1"/>
      <w:numFmt w:val="lowerRoman"/>
      <w:lvlText w:val="%9."/>
      <w:lvlJc w:val="right"/>
      <w:pPr>
        <w:ind w:left="6480" w:hanging="180"/>
      </w:pPr>
    </w:lvl>
  </w:abstractNum>
  <w:abstractNum w:abstractNumId="35" w15:restartNumberingAfterBreak="0">
    <w:nsid w:val="47BF84FC"/>
    <w:multiLevelType w:val="hybridMultilevel"/>
    <w:tmpl w:val="982AF01A"/>
    <w:lvl w:ilvl="0" w:tplc="B50AE53C">
      <w:start w:val="1"/>
      <w:numFmt w:val="bullet"/>
      <w:lvlText w:val=""/>
      <w:lvlJc w:val="left"/>
      <w:pPr>
        <w:ind w:left="720" w:hanging="360"/>
      </w:pPr>
      <w:rPr>
        <w:rFonts w:ascii="Symbol" w:hAnsi="Symbol" w:hint="default"/>
      </w:rPr>
    </w:lvl>
    <w:lvl w:ilvl="1" w:tplc="F5AC8DAE">
      <w:start w:val="1"/>
      <w:numFmt w:val="bullet"/>
      <w:lvlText w:val="o"/>
      <w:lvlJc w:val="left"/>
      <w:pPr>
        <w:ind w:left="1440" w:hanging="360"/>
      </w:pPr>
      <w:rPr>
        <w:rFonts w:ascii="Courier New" w:hAnsi="Courier New" w:hint="default"/>
      </w:rPr>
    </w:lvl>
    <w:lvl w:ilvl="2" w:tplc="AEA2F4CE">
      <w:start w:val="1"/>
      <w:numFmt w:val="bullet"/>
      <w:lvlText w:val=""/>
      <w:lvlJc w:val="left"/>
      <w:pPr>
        <w:ind w:left="2160" w:hanging="360"/>
      </w:pPr>
      <w:rPr>
        <w:rFonts w:ascii="Wingdings" w:hAnsi="Wingdings" w:hint="default"/>
      </w:rPr>
    </w:lvl>
    <w:lvl w:ilvl="3" w:tplc="309C5D8E">
      <w:start w:val="1"/>
      <w:numFmt w:val="bullet"/>
      <w:lvlText w:val=""/>
      <w:lvlJc w:val="left"/>
      <w:pPr>
        <w:ind w:left="2880" w:hanging="360"/>
      </w:pPr>
      <w:rPr>
        <w:rFonts w:ascii="Symbol" w:hAnsi="Symbol" w:hint="default"/>
      </w:rPr>
    </w:lvl>
    <w:lvl w:ilvl="4" w:tplc="75D637CA">
      <w:start w:val="1"/>
      <w:numFmt w:val="bullet"/>
      <w:lvlText w:val="o"/>
      <w:lvlJc w:val="left"/>
      <w:pPr>
        <w:ind w:left="3600" w:hanging="360"/>
      </w:pPr>
      <w:rPr>
        <w:rFonts w:ascii="Courier New" w:hAnsi="Courier New" w:hint="default"/>
      </w:rPr>
    </w:lvl>
    <w:lvl w:ilvl="5" w:tplc="A54E0D26">
      <w:start w:val="1"/>
      <w:numFmt w:val="bullet"/>
      <w:lvlText w:val=""/>
      <w:lvlJc w:val="left"/>
      <w:pPr>
        <w:ind w:left="4320" w:hanging="360"/>
      </w:pPr>
      <w:rPr>
        <w:rFonts w:ascii="Wingdings" w:hAnsi="Wingdings" w:hint="default"/>
      </w:rPr>
    </w:lvl>
    <w:lvl w:ilvl="6" w:tplc="AB9E47DA">
      <w:start w:val="1"/>
      <w:numFmt w:val="bullet"/>
      <w:lvlText w:val=""/>
      <w:lvlJc w:val="left"/>
      <w:pPr>
        <w:ind w:left="5040" w:hanging="360"/>
      </w:pPr>
      <w:rPr>
        <w:rFonts w:ascii="Symbol" w:hAnsi="Symbol" w:hint="default"/>
      </w:rPr>
    </w:lvl>
    <w:lvl w:ilvl="7" w:tplc="FFC4B11A">
      <w:start w:val="1"/>
      <w:numFmt w:val="bullet"/>
      <w:lvlText w:val="o"/>
      <w:lvlJc w:val="left"/>
      <w:pPr>
        <w:ind w:left="5760" w:hanging="360"/>
      </w:pPr>
      <w:rPr>
        <w:rFonts w:ascii="Courier New" w:hAnsi="Courier New" w:hint="default"/>
      </w:rPr>
    </w:lvl>
    <w:lvl w:ilvl="8" w:tplc="DA94DF62">
      <w:start w:val="1"/>
      <w:numFmt w:val="bullet"/>
      <w:lvlText w:val=""/>
      <w:lvlJc w:val="left"/>
      <w:pPr>
        <w:ind w:left="6480" w:hanging="360"/>
      </w:pPr>
      <w:rPr>
        <w:rFonts w:ascii="Wingdings" w:hAnsi="Wingdings" w:hint="default"/>
      </w:rPr>
    </w:lvl>
  </w:abstractNum>
  <w:abstractNum w:abstractNumId="36" w15:restartNumberingAfterBreak="0">
    <w:nsid w:val="4C645D4C"/>
    <w:multiLevelType w:val="hybridMultilevel"/>
    <w:tmpl w:val="083E72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4C7281B7"/>
    <w:multiLevelType w:val="hybridMultilevel"/>
    <w:tmpl w:val="8E025586"/>
    <w:lvl w:ilvl="0" w:tplc="6FD0D72A">
      <w:start w:val="1"/>
      <w:numFmt w:val="decimal"/>
      <w:lvlText w:val="%1."/>
      <w:lvlJc w:val="left"/>
      <w:pPr>
        <w:ind w:left="720" w:hanging="360"/>
      </w:pPr>
      <w:rPr>
        <w:rFonts w:ascii="Times New Roman" w:hAnsi="Times New Roman" w:hint="default"/>
      </w:rPr>
    </w:lvl>
    <w:lvl w:ilvl="1" w:tplc="189A1136">
      <w:start w:val="1"/>
      <w:numFmt w:val="lowerLetter"/>
      <w:lvlText w:val="%2."/>
      <w:lvlJc w:val="left"/>
      <w:pPr>
        <w:ind w:left="1440" w:hanging="360"/>
      </w:pPr>
    </w:lvl>
    <w:lvl w:ilvl="2" w:tplc="8F507250">
      <w:start w:val="1"/>
      <w:numFmt w:val="lowerRoman"/>
      <w:lvlText w:val="%3."/>
      <w:lvlJc w:val="right"/>
      <w:pPr>
        <w:ind w:left="2160" w:hanging="180"/>
      </w:pPr>
    </w:lvl>
    <w:lvl w:ilvl="3" w:tplc="DA9E9838">
      <w:start w:val="1"/>
      <w:numFmt w:val="decimal"/>
      <w:lvlText w:val="%4."/>
      <w:lvlJc w:val="left"/>
      <w:pPr>
        <w:ind w:left="2880" w:hanging="360"/>
      </w:pPr>
    </w:lvl>
    <w:lvl w:ilvl="4" w:tplc="3B660CBA">
      <w:start w:val="1"/>
      <w:numFmt w:val="lowerLetter"/>
      <w:lvlText w:val="%5."/>
      <w:lvlJc w:val="left"/>
      <w:pPr>
        <w:ind w:left="3600" w:hanging="360"/>
      </w:pPr>
    </w:lvl>
    <w:lvl w:ilvl="5" w:tplc="B706D91A">
      <w:start w:val="1"/>
      <w:numFmt w:val="lowerRoman"/>
      <w:lvlText w:val="%6."/>
      <w:lvlJc w:val="right"/>
      <w:pPr>
        <w:ind w:left="4320" w:hanging="180"/>
      </w:pPr>
    </w:lvl>
    <w:lvl w:ilvl="6" w:tplc="4E4625D4">
      <w:start w:val="1"/>
      <w:numFmt w:val="decimal"/>
      <w:lvlText w:val="%7."/>
      <w:lvlJc w:val="left"/>
      <w:pPr>
        <w:ind w:left="5040" w:hanging="360"/>
      </w:pPr>
    </w:lvl>
    <w:lvl w:ilvl="7" w:tplc="A2A4E372">
      <w:start w:val="1"/>
      <w:numFmt w:val="lowerLetter"/>
      <w:lvlText w:val="%8."/>
      <w:lvlJc w:val="left"/>
      <w:pPr>
        <w:ind w:left="5760" w:hanging="360"/>
      </w:pPr>
    </w:lvl>
    <w:lvl w:ilvl="8" w:tplc="1586327E">
      <w:start w:val="1"/>
      <w:numFmt w:val="lowerRoman"/>
      <w:lvlText w:val="%9."/>
      <w:lvlJc w:val="right"/>
      <w:pPr>
        <w:ind w:left="6480" w:hanging="180"/>
      </w:pPr>
    </w:lvl>
  </w:abstractNum>
  <w:abstractNum w:abstractNumId="38" w15:restartNumberingAfterBreak="0">
    <w:nsid w:val="4D71409A"/>
    <w:multiLevelType w:val="multilevel"/>
    <w:tmpl w:val="24F2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D30802"/>
    <w:multiLevelType w:val="multilevel"/>
    <w:tmpl w:val="222C5FB0"/>
    <w:lvl w:ilvl="0">
      <w:start w:val="2"/>
      <w:numFmt w:val="decimal"/>
      <w:lvlText w:val="%1."/>
      <w:lvlJc w:val="left"/>
      <w:pPr>
        <w:ind w:left="714" w:hanging="357"/>
      </w:pPr>
      <w:rPr>
        <w:rFonts w:hint="default"/>
      </w:rPr>
    </w:lvl>
    <w:lvl w:ilvl="1">
      <w:start w:val="1"/>
      <w:numFmt w:val="decimal"/>
      <w:lvlText w:val="%1.%2."/>
      <w:lvlJc w:val="left"/>
      <w:pPr>
        <w:ind w:left="1071" w:hanging="357"/>
      </w:pPr>
    </w:lvl>
    <w:lvl w:ilvl="2">
      <w:start w:val="1"/>
      <w:numFmt w:val="decimal"/>
      <w:lvlText w:val="%1.%2.%3."/>
      <w:lvlJc w:val="left"/>
      <w:pPr>
        <w:ind w:left="1588" w:hanging="517"/>
      </w:pPr>
      <w:rPr>
        <w:rFonts w:hint="default"/>
      </w:rPr>
    </w:lvl>
    <w:lvl w:ilvl="3">
      <w:start w:val="1"/>
      <w:numFmt w:val="decimal"/>
      <w:lvlText w:val="%1.%2.%3.%4."/>
      <w:lvlJc w:val="left"/>
      <w:pPr>
        <w:ind w:left="1785" w:hanging="357"/>
      </w:pPr>
      <w:rPr>
        <w:rFonts w:hint="default"/>
      </w:rPr>
    </w:lvl>
    <w:lvl w:ilvl="4">
      <w:start w:val="1"/>
      <w:numFmt w:val="decimal"/>
      <w:lvlText w:val="%1.%2.%3.%4.%5."/>
      <w:lvlJc w:val="left"/>
      <w:pPr>
        <w:ind w:left="2142" w:hanging="357"/>
      </w:pPr>
      <w:rPr>
        <w:rFonts w:hint="default"/>
      </w:rPr>
    </w:lvl>
    <w:lvl w:ilvl="5">
      <w:start w:val="1"/>
      <w:numFmt w:val="decimal"/>
      <w:lvlText w:val="%1.%2.%3.%4.%5.%6."/>
      <w:lvlJc w:val="left"/>
      <w:pPr>
        <w:ind w:left="2499" w:hanging="357"/>
      </w:pPr>
      <w:rPr>
        <w:rFonts w:hint="default"/>
      </w:rPr>
    </w:lvl>
    <w:lvl w:ilvl="6">
      <w:start w:val="1"/>
      <w:numFmt w:val="decimal"/>
      <w:lvlText w:val="%1.%2.%3.%4.%5.%6.%7."/>
      <w:lvlJc w:val="left"/>
      <w:pPr>
        <w:ind w:left="2856" w:hanging="357"/>
      </w:pPr>
      <w:rPr>
        <w:rFonts w:hint="default"/>
      </w:rPr>
    </w:lvl>
    <w:lvl w:ilvl="7">
      <w:start w:val="1"/>
      <w:numFmt w:val="decimal"/>
      <w:lvlText w:val="%1.%2.%3.%4.%5.%6.%7.%8."/>
      <w:lvlJc w:val="left"/>
      <w:pPr>
        <w:ind w:left="3213" w:hanging="357"/>
      </w:pPr>
      <w:rPr>
        <w:rFonts w:hint="default"/>
      </w:rPr>
    </w:lvl>
    <w:lvl w:ilvl="8">
      <w:start w:val="1"/>
      <w:numFmt w:val="decimal"/>
      <w:lvlText w:val="%1.%2.%3.%4.%5.%6.%7.%8.%9."/>
      <w:lvlJc w:val="left"/>
      <w:pPr>
        <w:ind w:left="3570" w:hanging="357"/>
      </w:pPr>
      <w:rPr>
        <w:rFonts w:hint="default"/>
      </w:rPr>
    </w:lvl>
  </w:abstractNum>
  <w:abstractNum w:abstractNumId="40" w15:restartNumberingAfterBreak="0">
    <w:nsid w:val="521CAC9B"/>
    <w:multiLevelType w:val="hybridMultilevel"/>
    <w:tmpl w:val="6C2AE3AA"/>
    <w:lvl w:ilvl="0" w:tplc="6B3C744C">
      <w:start w:val="6"/>
      <w:numFmt w:val="decimal"/>
      <w:lvlText w:val="%1."/>
      <w:lvlJc w:val="left"/>
      <w:pPr>
        <w:ind w:left="720" w:hanging="360"/>
      </w:pPr>
      <w:rPr>
        <w:rFonts w:ascii="Calibri" w:hAnsi="Calibri" w:hint="default"/>
      </w:rPr>
    </w:lvl>
    <w:lvl w:ilvl="1" w:tplc="01AA3AEE">
      <w:start w:val="1"/>
      <w:numFmt w:val="lowerLetter"/>
      <w:lvlText w:val="%2."/>
      <w:lvlJc w:val="left"/>
      <w:pPr>
        <w:ind w:left="1440" w:hanging="360"/>
      </w:pPr>
    </w:lvl>
    <w:lvl w:ilvl="2" w:tplc="3ED4CA34">
      <w:start w:val="1"/>
      <w:numFmt w:val="lowerRoman"/>
      <w:lvlText w:val="%3."/>
      <w:lvlJc w:val="right"/>
      <w:pPr>
        <w:ind w:left="2160" w:hanging="180"/>
      </w:pPr>
    </w:lvl>
    <w:lvl w:ilvl="3" w:tplc="E71E0132">
      <w:start w:val="1"/>
      <w:numFmt w:val="decimal"/>
      <w:lvlText w:val="%4."/>
      <w:lvlJc w:val="left"/>
      <w:pPr>
        <w:ind w:left="2880" w:hanging="360"/>
      </w:pPr>
    </w:lvl>
    <w:lvl w:ilvl="4" w:tplc="177AFF14">
      <w:start w:val="1"/>
      <w:numFmt w:val="lowerLetter"/>
      <w:lvlText w:val="%5."/>
      <w:lvlJc w:val="left"/>
      <w:pPr>
        <w:ind w:left="3600" w:hanging="360"/>
      </w:pPr>
    </w:lvl>
    <w:lvl w:ilvl="5" w:tplc="531020E8">
      <w:start w:val="1"/>
      <w:numFmt w:val="lowerRoman"/>
      <w:lvlText w:val="%6."/>
      <w:lvlJc w:val="right"/>
      <w:pPr>
        <w:ind w:left="4320" w:hanging="180"/>
      </w:pPr>
    </w:lvl>
    <w:lvl w:ilvl="6" w:tplc="D820EEA6">
      <w:start w:val="1"/>
      <w:numFmt w:val="decimal"/>
      <w:lvlText w:val="%7."/>
      <w:lvlJc w:val="left"/>
      <w:pPr>
        <w:ind w:left="5040" w:hanging="360"/>
      </w:pPr>
    </w:lvl>
    <w:lvl w:ilvl="7" w:tplc="17C4287A">
      <w:start w:val="1"/>
      <w:numFmt w:val="lowerLetter"/>
      <w:lvlText w:val="%8."/>
      <w:lvlJc w:val="left"/>
      <w:pPr>
        <w:ind w:left="5760" w:hanging="360"/>
      </w:pPr>
    </w:lvl>
    <w:lvl w:ilvl="8" w:tplc="56985A3C">
      <w:start w:val="1"/>
      <w:numFmt w:val="lowerRoman"/>
      <w:lvlText w:val="%9."/>
      <w:lvlJc w:val="right"/>
      <w:pPr>
        <w:ind w:left="6480" w:hanging="180"/>
      </w:pPr>
    </w:lvl>
  </w:abstractNum>
  <w:abstractNum w:abstractNumId="41" w15:restartNumberingAfterBreak="0">
    <w:nsid w:val="522E70F4"/>
    <w:multiLevelType w:val="multilevel"/>
    <w:tmpl w:val="11FA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CE61C5"/>
    <w:multiLevelType w:val="hybridMultilevel"/>
    <w:tmpl w:val="D772E52E"/>
    <w:lvl w:ilvl="0" w:tplc="D248A296">
      <w:start w:val="1"/>
      <w:numFmt w:val="decimal"/>
      <w:lvlText w:val="%1."/>
      <w:lvlJc w:val="left"/>
      <w:pPr>
        <w:ind w:left="720" w:hanging="360"/>
      </w:pPr>
      <w:rPr>
        <w:rFonts w:ascii="Times New Roman" w:hAnsi="Times New Roman" w:hint="default"/>
      </w:rPr>
    </w:lvl>
    <w:lvl w:ilvl="1" w:tplc="C78E4660">
      <w:start w:val="1"/>
      <w:numFmt w:val="lowerLetter"/>
      <w:lvlText w:val="%2."/>
      <w:lvlJc w:val="left"/>
      <w:pPr>
        <w:ind w:left="1440" w:hanging="360"/>
      </w:pPr>
    </w:lvl>
    <w:lvl w:ilvl="2" w:tplc="5150BD28">
      <w:start w:val="1"/>
      <w:numFmt w:val="lowerRoman"/>
      <w:lvlText w:val="%3."/>
      <w:lvlJc w:val="right"/>
      <w:pPr>
        <w:ind w:left="2160" w:hanging="180"/>
      </w:pPr>
    </w:lvl>
    <w:lvl w:ilvl="3" w:tplc="29981ABE">
      <w:start w:val="1"/>
      <w:numFmt w:val="decimal"/>
      <w:lvlText w:val="%4."/>
      <w:lvlJc w:val="left"/>
      <w:pPr>
        <w:ind w:left="2880" w:hanging="360"/>
      </w:pPr>
    </w:lvl>
    <w:lvl w:ilvl="4" w:tplc="2A08F994">
      <w:start w:val="1"/>
      <w:numFmt w:val="lowerLetter"/>
      <w:lvlText w:val="%5."/>
      <w:lvlJc w:val="left"/>
      <w:pPr>
        <w:ind w:left="3600" w:hanging="360"/>
      </w:pPr>
    </w:lvl>
    <w:lvl w:ilvl="5" w:tplc="5282CB3A">
      <w:start w:val="1"/>
      <w:numFmt w:val="lowerRoman"/>
      <w:lvlText w:val="%6."/>
      <w:lvlJc w:val="right"/>
      <w:pPr>
        <w:ind w:left="4320" w:hanging="180"/>
      </w:pPr>
    </w:lvl>
    <w:lvl w:ilvl="6" w:tplc="01C42F8C">
      <w:start w:val="1"/>
      <w:numFmt w:val="decimal"/>
      <w:lvlText w:val="%7."/>
      <w:lvlJc w:val="left"/>
      <w:pPr>
        <w:ind w:left="5040" w:hanging="360"/>
      </w:pPr>
    </w:lvl>
    <w:lvl w:ilvl="7" w:tplc="5A4A3B12">
      <w:start w:val="1"/>
      <w:numFmt w:val="lowerLetter"/>
      <w:lvlText w:val="%8."/>
      <w:lvlJc w:val="left"/>
      <w:pPr>
        <w:ind w:left="5760" w:hanging="360"/>
      </w:pPr>
    </w:lvl>
    <w:lvl w:ilvl="8" w:tplc="93F83586">
      <w:start w:val="1"/>
      <w:numFmt w:val="lowerRoman"/>
      <w:lvlText w:val="%9."/>
      <w:lvlJc w:val="right"/>
      <w:pPr>
        <w:ind w:left="6480" w:hanging="180"/>
      </w:pPr>
    </w:lvl>
  </w:abstractNum>
  <w:abstractNum w:abstractNumId="43" w15:restartNumberingAfterBreak="0">
    <w:nsid w:val="559CBC83"/>
    <w:multiLevelType w:val="hybridMultilevel"/>
    <w:tmpl w:val="A5A08456"/>
    <w:lvl w:ilvl="0" w:tplc="4692D970">
      <w:start w:val="1"/>
      <w:numFmt w:val="decimal"/>
      <w:lvlText w:val="%1."/>
      <w:lvlJc w:val="left"/>
      <w:pPr>
        <w:ind w:left="720" w:hanging="360"/>
      </w:pPr>
      <w:rPr>
        <w:rFonts w:ascii="Times New Roman" w:hAnsi="Times New Roman" w:hint="default"/>
      </w:rPr>
    </w:lvl>
    <w:lvl w:ilvl="1" w:tplc="2DFECCF4">
      <w:start w:val="1"/>
      <w:numFmt w:val="lowerLetter"/>
      <w:lvlText w:val="%2."/>
      <w:lvlJc w:val="left"/>
      <w:pPr>
        <w:ind w:left="1440" w:hanging="360"/>
      </w:pPr>
    </w:lvl>
    <w:lvl w:ilvl="2" w:tplc="4BEE5C28">
      <w:start w:val="1"/>
      <w:numFmt w:val="lowerRoman"/>
      <w:lvlText w:val="%3."/>
      <w:lvlJc w:val="right"/>
      <w:pPr>
        <w:ind w:left="2160" w:hanging="180"/>
      </w:pPr>
    </w:lvl>
    <w:lvl w:ilvl="3" w:tplc="F300FEC2">
      <w:start w:val="1"/>
      <w:numFmt w:val="decimal"/>
      <w:lvlText w:val="%4."/>
      <w:lvlJc w:val="left"/>
      <w:pPr>
        <w:ind w:left="2880" w:hanging="360"/>
      </w:pPr>
    </w:lvl>
    <w:lvl w:ilvl="4" w:tplc="208847BC">
      <w:start w:val="1"/>
      <w:numFmt w:val="lowerLetter"/>
      <w:lvlText w:val="%5."/>
      <w:lvlJc w:val="left"/>
      <w:pPr>
        <w:ind w:left="3600" w:hanging="360"/>
      </w:pPr>
    </w:lvl>
    <w:lvl w:ilvl="5" w:tplc="89BA3266">
      <w:start w:val="1"/>
      <w:numFmt w:val="lowerRoman"/>
      <w:lvlText w:val="%6."/>
      <w:lvlJc w:val="right"/>
      <w:pPr>
        <w:ind w:left="4320" w:hanging="180"/>
      </w:pPr>
    </w:lvl>
    <w:lvl w:ilvl="6" w:tplc="F22AB988">
      <w:start w:val="1"/>
      <w:numFmt w:val="decimal"/>
      <w:lvlText w:val="%7."/>
      <w:lvlJc w:val="left"/>
      <w:pPr>
        <w:ind w:left="5040" w:hanging="360"/>
      </w:pPr>
    </w:lvl>
    <w:lvl w:ilvl="7" w:tplc="3078F2A6">
      <w:start w:val="1"/>
      <w:numFmt w:val="lowerLetter"/>
      <w:lvlText w:val="%8."/>
      <w:lvlJc w:val="left"/>
      <w:pPr>
        <w:ind w:left="5760" w:hanging="360"/>
      </w:pPr>
    </w:lvl>
    <w:lvl w:ilvl="8" w:tplc="5B0EA5EC">
      <w:start w:val="1"/>
      <w:numFmt w:val="lowerRoman"/>
      <w:lvlText w:val="%9."/>
      <w:lvlJc w:val="right"/>
      <w:pPr>
        <w:ind w:left="6480" w:hanging="180"/>
      </w:pPr>
    </w:lvl>
  </w:abstractNum>
  <w:abstractNum w:abstractNumId="44" w15:restartNumberingAfterBreak="0">
    <w:nsid w:val="57372934"/>
    <w:multiLevelType w:val="hybridMultilevel"/>
    <w:tmpl w:val="D16E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5FDCEE"/>
    <w:multiLevelType w:val="hybridMultilevel"/>
    <w:tmpl w:val="C0BA20B8"/>
    <w:lvl w:ilvl="0" w:tplc="920C7808">
      <w:start w:val="1"/>
      <w:numFmt w:val="decimal"/>
      <w:lvlText w:val="%1."/>
      <w:lvlJc w:val="left"/>
      <w:pPr>
        <w:ind w:left="720" w:hanging="360"/>
      </w:pPr>
      <w:rPr>
        <w:rFonts w:ascii="Times New Roman" w:hAnsi="Times New Roman" w:hint="default"/>
      </w:rPr>
    </w:lvl>
    <w:lvl w:ilvl="1" w:tplc="25F47EDE">
      <w:start w:val="1"/>
      <w:numFmt w:val="lowerLetter"/>
      <w:lvlText w:val="%2."/>
      <w:lvlJc w:val="left"/>
      <w:pPr>
        <w:ind w:left="1440" w:hanging="360"/>
      </w:pPr>
    </w:lvl>
    <w:lvl w:ilvl="2" w:tplc="A3045854">
      <w:start w:val="1"/>
      <w:numFmt w:val="lowerRoman"/>
      <w:lvlText w:val="%3."/>
      <w:lvlJc w:val="right"/>
      <w:pPr>
        <w:ind w:left="2160" w:hanging="180"/>
      </w:pPr>
    </w:lvl>
    <w:lvl w:ilvl="3" w:tplc="E7740684">
      <w:start w:val="1"/>
      <w:numFmt w:val="decimal"/>
      <w:lvlText w:val="%4."/>
      <w:lvlJc w:val="left"/>
      <w:pPr>
        <w:ind w:left="2880" w:hanging="360"/>
      </w:pPr>
    </w:lvl>
    <w:lvl w:ilvl="4" w:tplc="4E52017C">
      <w:start w:val="1"/>
      <w:numFmt w:val="lowerLetter"/>
      <w:lvlText w:val="%5."/>
      <w:lvlJc w:val="left"/>
      <w:pPr>
        <w:ind w:left="3600" w:hanging="360"/>
      </w:pPr>
    </w:lvl>
    <w:lvl w:ilvl="5" w:tplc="6E788322">
      <w:start w:val="1"/>
      <w:numFmt w:val="lowerRoman"/>
      <w:lvlText w:val="%6."/>
      <w:lvlJc w:val="right"/>
      <w:pPr>
        <w:ind w:left="4320" w:hanging="180"/>
      </w:pPr>
    </w:lvl>
    <w:lvl w:ilvl="6" w:tplc="1EC493CA">
      <w:start w:val="1"/>
      <w:numFmt w:val="decimal"/>
      <w:lvlText w:val="%7."/>
      <w:lvlJc w:val="left"/>
      <w:pPr>
        <w:ind w:left="5040" w:hanging="360"/>
      </w:pPr>
    </w:lvl>
    <w:lvl w:ilvl="7" w:tplc="1526A220">
      <w:start w:val="1"/>
      <w:numFmt w:val="lowerLetter"/>
      <w:lvlText w:val="%8."/>
      <w:lvlJc w:val="left"/>
      <w:pPr>
        <w:ind w:left="5760" w:hanging="360"/>
      </w:pPr>
    </w:lvl>
    <w:lvl w:ilvl="8" w:tplc="39002E5C">
      <w:start w:val="1"/>
      <w:numFmt w:val="lowerRoman"/>
      <w:lvlText w:val="%9."/>
      <w:lvlJc w:val="right"/>
      <w:pPr>
        <w:ind w:left="6480" w:hanging="180"/>
      </w:pPr>
    </w:lvl>
  </w:abstractNum>
  <w:abstractNum w:abstractNumId="46" w15:restartNumberingAfterBreak="0">
    <w:nsid w:val="5C79FD7D"/>
    <w:multiLevelType w:val="hybridMultilevel"/>
    <w:tmpl w:val="99B2D35C"/>
    <w:lvl w:ilvl="0" w:tplc="1BEECE72">
      <w:start w:val="1"/>
      <w:numFmt w:val="bullet"/>
      <w:lvlText w:val=""/>
      <w:lvlJc w:val="left"/>
      <w:pPr>
        <w:ind w:left="720" w:hanging="360"/>
      </w:pPr>
      <w:rPr>
        <w:rFonts w:ascii="Symbol" w:hAnsi="Symbol" w:hint="default"/>
      </w:rPr>
    </w:lvl>
    <w:lvl w:ilvl="1" w:tplc="8420584E">
      <w:start w:val="1"/>
      <w:numFmt w:val="bullet"/>
      <w:lvlText w:val="o"/>
      <w:lvlJc w:val="left"/>
      <w:pPr>
        <w:ind w:left="1440" w:hanging="360"/>
      </w:pPr>
      <w:rPr>
        <w:rFonts w:ascii="Courier New" w:hAnsi="Courier New" w:hint="default"/>
      </w:rPr>
    </w:lvl>
    <w:lvl w:ilvl="2" w:tplc="3EE64D46">
      <w:start w:val="1"/>
      <w:numFmt w:val="bullet"/>
      <w:lvlText w:val=""/>
      <w:lvlJc w:val="left"/>
      <w:pPr>
        <w:ind w:left="2160" w:hanging="360"/>
      </w:pPr>
      <w:rPr>
        <w:rFonts w:ascii="Wingdings" w:hAnsi="Wingdings" w:hint="default"/>
      </w:rPr>
    </w:lvl>
    <w:lvl w:ilvl="3" w:tplc="10107272">
      <w:start w:val="1"/>
      <w:numFmt w:val="bullet"/>
      <w:lvlText w:val=""/>
      <w:lvlJc w:val="left"/>
      <w:pPr>
        <w:ind w:left="2880" w:hanging="360"/>
      </w:pPr>
      <w:rPr>
        <w:rFonts w:ascii="Symbol" w:hAnsi="Symbol" w:hint="default"/>
      </w:rPr>
    </w:lvl>
    <w:lvl w:ilvl="4" w:tplc="0E8C7AF8">
      <w:start w:val="1"/>
      <w:numFmt w:val="bullet"/>
      <w:lvlText w:val="o"/>
      <w:lvlJc w:val="left"/>
      <w:pPr>
        <w:ind w:left="3600" w:hanging="360"/>
      </w:pPr>
      <w:rPr>
        <w:rFonts w:ascii="Courier New" w:hAnsi="Courier New" w:hint="default"/>
      </w:rPr>
    </w:lvl>
    <w:lvl w:ilvl="5" w:tplc="E228B4E6">
      <w:start w:val="1"/>
      <w:numFmt w:val="bullet"/>
      <w:lvlText w:val=""/>
      <w:lvlJc w:val="left"/>
      <w:pPr>
        <w:ind w:left="4320" w:hanging="360"/>
      </w:pPr>
      <w:rPr>
        <w:rFonts w:ascii="Wingdings" w:hAnsi="Wingdings" w:hint="default"/>
      </w:rPr>
    </w:lvl>
    <w:lvl w:ilvl="6" w:tplc="4F303D14">
      <w:start w:val="1"/>
      <w:numFmt w:val="bullet"/>
      <w:lvlText w:val=""/>
      <w:lvlJc w:val="left"/>
      <w:pPr>
        <w:ind w:left="5040" w:hanging="360"/>
      </w:pPr>
      <w:rPr>
        <w:rFonts w:ascii="Symbol" w:hAnsi="Symbol" w:hint="default"/>
      </w:rPr>
    </w:lvl>
    <w:lvl w:ilvl="7" w:tplc="A328BD56">
      <w:start w:val="1"/>
      <w:numFmt w:val="bullet"/>
      <w:lvlText w:val="o"/>
      <w:lvlJc w:val="left"/>
      <w:pPr>
        <w:ind w:left="5760" w:hanging="360"/>
      </w:pPr>
      <w:rPr>
        <w:rFonts w:ascii="Courier New" w:hAnsi="Courier New" w:hint="default"/>
      </w:rPr>
    </w:lvl>
    <w:lvl w:ilvl="8" w:tplc="1980A530">
      <w:start w:val="1"/>
      <w:numFmt w:val="bullet"/>
      <w:lvlText w:val=""/>
      <w:lvlJc w:val="left"/>
      <w:pPr>
        <w:ind w:left="6480" w:hanging="360"/>
      </w:pPr>
      <w:rPr>
        <w:rFonts w:ascii="Wingdings" w:hAnsi="Wingdings" w:hint="default"/>
      </w:rPr>
    </w:lvl>
  </w:abstractNum>
  <w:abstractNum w:abstractNumId="47" w15:restartNumberingAfterBreak="0">
    <w:nsid w:val="5FF579E1"/>
    <w:multiLevelType w:val="hybridMultilevel"/>
    <w:tmpl w:val="13DADBC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8" w15:restartNumberingAfterBreak="0">
    <w:nsid w:val="600A20CB"/>
    <w:multiLevelType w:val="multilevel"/>
    <w:tmpl w:val="93BC14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0335116"/>
    <w:multiLevelType w:val="hybridMultilevel"/>
    <w:tmpl w:val="DD300832"/>
    <w:lvl w:ilvl="0" w:tplc="BB66CDB0">
      <w:start w:val="1"/>
      <w:numFmt w:val="decimal"/>
      <w:lvlText w:val="%1."/>
      <w:lvlJc w:val="left"/>
      <w:pPr>
        <w:ind w:left="720" w:hanging="360"/>
      </w:pPr>
      <w:rPr>
        <w:rFonts w:ascii="Times New Roman" w:hAnsi="Times New Roman" w:hint="default"/>
      </w:rPr>
    </w:lvl>
    <w:lvl w:ilvl="1" w:tplc="51F8079C">
      <w:start w:val="1"/>
      <w:numFmt w:val="lowerLetter"/>
      <w:lvlText w:val="%2."/>
      <w:lvlJc w:val="left"/>
      <w:pPr>
        <w:ind w:left="1440" w:hanging="360"/>
      </w:pPr>
    </w:lvl>
    <w:lvl w:ilvl="2" w:tplc="6A6AC79E">
      <w:start w:val="1"/>
      <w:numFmt w:val="lowerRoman"/>
      <w:lvlText w:val="%3."/>
      <w:lvlJc w:val="right"/>
      <w:pPr>
        <w:ind w:left="2160" w:hanging="180"/>
      </w:pPr>
    </w:lvl>
    <w:lvl w:ilvl="3" w:tplc="91E81DBA">
      <w:start w:val="1"/>
      <w:numFmt w:val="decimal"/>
      <w:lvlText w:val="%4."/>
      <w:lvlJc w:val="left"/>
      <w:pPr>
        <w:ind w:left="2880" w:hanging="360"/>
      </w:pPr>
    </w:lvl>
    <w:lvl w:ilvl="4" w:tplc="A91E838A">
      <w:start w:val="1"/>
      <w:numFmt w:val="lowerLetter"/>
      <w:lvlText w:val="%5."/>
      <w:lvlJc w:val="left"/>
      <w:pPr>
        <w:ind w:left="3600" w:hanging="360"/>
      </w:pPr>
    </w:lvl>
    <w:lvl w:ilvl="5" w:tplc="CE4E27B6">
      <w:start w:val="1"/>
      <w:numFmt w:val="lowerRoman"/>
      <w:lvlText w:val="%6."/>
      <w:lvlJc w:val="right"/>
      <w:pPr>
        <w:ind w:left="4320" w:hanging="180"/>
      </w:pPr>
    </w:lvl>
    <w:lvl w:ilvl="6" w:tplc="EF702F80">
      <w:start w:val="1"/>
      <w:numFmt w:val="decimal"/>
      <w:lvlText w:val="%7."/>
      <w:lvlJc w:val="left"/>
      <w:pPr>
        <w:ind w:left="5040" w:hanging="360"/>
      </w:pPr>
    </w:lvl>
    <w:lvl w:ilvl="7" w:tplc="9698D97A">
      <w:start w:val="1"/>
      <w:numFmt w:val="lowerLetter"/>
      <w:lvlText w:val="%8."/>
      <w:lvlJc w:val="left"/>
      <w:pPr>
        <w:ind w:left="5760" w:hanging="360"/>
      </w:pPr>
    </w:lvl>
    <w:lvl w:ilvl="8" w:tplc="9DEE525E">
      <w:start w:val="1"/>
      <w:numFmt w:val="lowerRoman"/>
      <w:lvlText w:val="%9."/>
      <w:lvlJc w:val="right"/>
      <w:pPr>
        <w:ind w:left="6480" w:hanging="180"/>
      </w:pPr>
    </w:lvl>
  </w:abstractNum>
  <w:abstractNum w:abstractNumId="50" w15:restartNumberingAfterBreak="0">
    <w:nsid w:val="65953CB0"/>
    <w:multiLevelType w:val="hybridMultilevel"/>
    <w:tmpl w:val="1762827E"/>
    <w:lvl w:ilvl="0" w:tplc="B5261DC0">
      <w:start w:val="3"/>
      <w:numFmt w:val="decimal"/>
      <w:lvlText w:val="%1."/>
      <w:lvlJc w:val="left"/>
      <w:pPr>
        <w:ind w:left="720" w:hanging="360"/>
      </w:pPr>
      <w:rPr>
        <w:rFonts w:ascii="Times New Roman" w:hAnsi="Times New Roman" w:hint="default"/>
      </w:rPr>
    </w:lvl>
    <w:lvl w:ilvl="1" w:tplc="8F5AEA1E">
      <w:start w:val="1"/>
      <w:numFmt w:val="lowerLetter"/>
      <w:lvlText w:val="%2."/>
      <w:lvlJc w:val="left"/>
      <w:pPr>
        <w:ind w:left="1440" w:hanging="360"/>
      </w:pPr>
    </w:lvl>
    <w:lvl w:ilvl="2" w:tplc="27401F60">
      <w:start w:val="1"/>
      <w:numFmt w:val="lowerRoman"/>
      <w:lvlText w:val="%3."/>
      <w:lvlJc w:val="right"/>
      <w:pPr>
        <w:ind w:left="2160" w:hanging="180"/>
      </w:pPr>
    </w:lvl>
    <w:lvl w:ilvl="3" w:tplc="030C372C">
      <w:start w:val="1"/>
      <w:numFmt w:val="decimal"/>
      <w:lvlText w:val="%4."/>
      <w:lvlJc w:val="left"/>
      <w:pPr>
        <w:ind w:left="2880" w:hanging="360"/>
      </w:pPr>
    </w:lvl>
    <w:lvl w:ilvl="4" w:tplc="0B96F524">
      <w:start w:val="1"/>
      <w:numFmt w:val="lowerLetter"/>
      <w:lvlText w:val="%5."/>
      <w:lvlJc w:val="left"/>
      <w:pPr>
        <w:ind w:left="3600" w:hanging="360"/>
      </w:pPr>
    </w:lvl>
    <w:lvl w:ilvl="5" w:tplc="25F8F8BA">
      <w:start w:val="1"/>
      <w:numFmt w:val="lowerRoman"/>
      <w:lvlText w:val="%6."/>
      <w:lvlJc w:val="right"/>
      <w:pPr>
        <w:ind w:left="4320" w:hanging="180"/>
      </w:pPr>
    </w:lvl>
    <w:lvl w:ilvl="6" w:tplc="A32E9964">
      <w:start w:val="1"/>
      <w:numFmt w:val="decimal"/>
      <w:lvlText w:val="%7."/>
      <w:lvlJc w:val="left"/>
      <w:pPr>
        <w:ind w:left="5040" w:hanging="360"/>
      </w:pPr>
    </w:lvl>
    <w:lvl w:ilvl="7" w:tplc="3556862C">
      <w:start w:val="1"/>
      <w:numFmt w:val="lowerLetter"/>
      <w:lvlText w:val="%8."/>
      <w:lvlJc w:val="left"/>
      <w:pPr>
        <w:ind w:left="5760" w:hanging="360"/>
      </w:pPr>
    </w:lvl>
    <w:lvl w:ilvl="8" w:tplc="C4F2F24A">
      <w:start w:val="1"/>
      <w:numFmt w:val="lowerRoman"/>
      <w:lvlText w:val="%9."/>
      <w:lvlJc w:val="right"/>
      <w:pPr>
        <w:ind w:left="6480" w:hanging="180"/>
      </w:pPr>
    </w:lvl>
  </w:abstractNum>
  <w:abstractNum w:abstractNumId="51" w15:restartNumberingAfterBreak="0">
    <w:nsid w:val="6A828CDF"/>
    <w:multiLevelType w:val="hybridMultilevel"/>
    <w:tmpl w:val="FFFFFFFF"/>
    <w:lvl w:ilvl="0" w:tplc="73D670A6">
      <w:start w:val="1"/>
      <w:numFmt w:val="decimal"/>
      <w:lvlText w:val="%1."/>
      <w:lvlJc w:val="left"/>
      <w:pPr>
        <w:ind w:left="720" w:hanging="360"/>
      </w:pPr>
    </w:lvl>
    <w:lvl w:ilvl="1" w:tplc="325422B4">
      <w:start w:val="1"/>
      <w:numFmt w:val="lowerLetter"/>
      <w:lvlText w:val="%2."/>
      <w:lvlJc w:val="left"/>
      <w:pPr>
        <w:ind w:left="1440" w:hanging="360"/>
      </w:pPr>
    </w:lvl>
    <w:lvl w:ilvl="2" w:tplc="D40A07EE">
      <w:start w:val="1"/>
      <w:numFmt w:val="lowerRoman"/>
      <w:lvlText w:val="%3."/>
      <w:lvlJc w:val="right"/>
      <w:pPr>
        <w:ind w:left="2160" w:hanging="180"/>
      </w:pPr>
    </w:lvl>
    <w:lvl w:ilvl="3" w:tplc="8ABE219E">
      <w:start w:val="1"/>
      <w:numFmt w:val="decimal"/>
      <w:lvlText w:val="%4."/>
      <w:lvlJc w:val="left"/>
      <w:pPr>
        <w:ind w:left="2880" w:hanging="360"/>
      </w:pPr>
    </w:lvl>
    <w:lvl w:ilvl="4" w:tplc="354066B2">
      <w:start w:val="1"/>
      <w:numFmt w:val="lowerLetter"/>
      <w:lvlText w:val="%5."/>
      <w:lvlJc w:val="left"/>
      <w:pPr>
        <w:ind w:left="3600" w:hanging="360"/>
      </w:pPr>
    </w:lvl>
    <w:lvl w:ilvl="5" w:tplc="194CC380">
      <w:start w:val="1"/>
      <w:numFmt w:val="lowerRoman"/>
      <w:lvlText w:val="%6."/>
      <w:lvlJc w:val="right"/>
      <w:pPr>
        <w:ind w:left="4320" w:hanging="180"/>
      </w:pPr>
    </w:lvl>
    <w:lvl w:ilvl="6" w:tplc="830E336E">
      <w:start w:val="1"/>
      <w:numFmt w:val="decimal"/>
      <w:lvlText w:val="%7."/>
      <w:lvlJc w:val="left"/>
      <w:pPr>
        <w:ind w:left="5040" w:hanging="360"/>
      </w:pPr>
    </w:lvl>
    <w:lvl w:ilvl="7" w:tplc="7FCC2348">
      <w:start w:val="1"/>
      <w:numFmt w:val="lowerLetter"/>
      <w:lvlText w:val="%8."/>
      <w:lvlJc w:val="left"/>
      <w:pPr>
        <w:ind w:left="5760" w:hanging="360"/>
      </w:pPr>
    </w:lvl>
    <w:lvl w:ilvl="8" w:tplc="FF5AE75E">
      <w:start w:val="1"/>
      <w:numFmt w:val="lowerRoman"/>
      <w:lvlText w:val="%9."/>
      <w:lvlJc w:val="right"/>
      <w:pPr>
        <w:ind w:left="6480" w:hanging="180"/>
      </w:pPr>
    </w:lvl>
  </w:abstractNum>
  <w:abstractNum w:abstractNumId="52" w15:restartNumberingAfterBreak="0">
    <w:nsid w:val="6ABA67B6"/>
    <w:multiLevelType w:val="hybridMultilevel"/>
    <w:tmpl w:val="7C1C9FEA"/>
    <w:lvl w:ilvl="0" w:tplc="84CAA4AA">
      <w:start w:val="1"/>
      <w:numFmt w:val="decimal"/>
      <w:lvlText w:val="%1."/>
      <w:lvlJc w:val="left"/>
      <w:pPr>
        <w:ind w:left="720" w:hanging="360"/>
      </w:pPr>
      <w:rPr>
        <w:rFonts w:ascii="Calibri" w:hAnsi="Calibri" w:hint="default"/>
      </w:rPr>
    </w:lvl>
    <w:lvl w:ilvl="1" w:tplc="8F94A822">
      <w:start w:val="1"/>
      <w:numFmt w:val="lowerLetter"/>
      <w:lvlText w:val="%2."/>
      <w:lvlJc w:val="left"/>
      <w:pPr>
        <w:ind w:left="1440" w:hanging="360"/>
      </w:pPr>
    </w:lvl>
    <w:lvl w:ilvl="2" w:tplc="A802C270">
      <w:start w:val="1"/>
      <w:numFmt w:val="lowerRoman"/>
      <w:lvlText w:val="%3."/>
      <w:lvlJc w:val="right"/>
      <w:pPr>
        <w:ind w:left="2160" w:hanging="180"/>
      </w:pPr>
    </w:lvl>
    <w:lvl w:ilvl="3" w:tplc="CB00720C">
      <w:start w:val="1"/>
      <w:numFmt w:val="decimal"/>
      <w:lvlText w:val="%4."/>
      <w:lvlJc w:val="left"/>
      <w:pPr>
        <w:ind w:left="2880" w:hanging="360"/>
      </w:pPr>
    </w:lvl>
    <w:lvl w:ilvl="4" w:tplc="CE88ABEA">
      <w:start w:val="1"/>
      <w:numFmt w:val="lowerLetter"/>
      <w:lvlText w:val="%5."/>
      <w:lvlJc w:val="left"/>
      <w:pPr>
        <w:ind w:left="3600" w:hanging="360"/>
      </w:pPr>
    </w:lvl>
    <w:lvl w:ilvl="5" w:tplc="E5D004EE">
      <w:start w:val="1"/>
      <w:numFmt w:val="lowerRoman"/>
      <w:lvlText w:val="%6."/>
      <w:lvlJc w:val="right"/>
      <w:pPr>
        <w:ind w:left="4320" w:hanging="180"/>
      </w:pPr>
    </w:lvl>
    <w:lvl w:ilvl="6" w:tplc="7E9810D0">
      <w:start w:val="1"/>
      <w:numFmt w:val="decimal"/>
      <w:lvlText w:val="%7."/>
      <w:lvlJc w:val="left"/>
      <w:pPr>
        <w:ind w:left="5040" w:hanging="360"/>
      </w:pPr>
    </w:lvl>
    <w:lvl w:ilvl="7" w:tplc="45FA0894">
      <w:start w:val="1"/>
      <w:numFmt w:val="lowerLetter"/>
      <w:lvlText w:val="%8."/>
      <w:lvlJc w:val="left"/>
      <w:pPr>
        <w:ind w:left="5760" w:hanging="360"/>
      </w:pPr>
    </w:lvl>
    <w:lvl w:ilvl="8" w:tplc="9652507E">
      <w:start w:val="1"/>
      <w:numFmt w:val="lowerRoman"/>
      <w:lvlText w:val="%9."/>
      <w:lvlJc w:val="right"/>
      <w:pPr>
        <w:ind w:left="6480" w:hanging="180"/>
      </w:pPr>
    </w:lvl>
  </w:abstractNum>
  <w:abstractNum w:abstractNumId="53" w15:restartNumberingAfterBreak="0">
    <w:nsid w:val="6D41864E"/>
    <w:multiLevelType w:val="hybridMultilevel"/>
    <w:tmpl w:val="422C0602"/>
    <w:lvl w:ilvl="0" w:tplc="CCDA5CB2">
      <w:start w:val="1"/>
      <w:numFmt w:val="decimal"/>
      <w:lvlText w:val="%1."/>
      <w:lvlJc w:val="left"/>
      <w:pPr>
        <w:ind w:left="720" w:hanging="360"/>
      </w:pPr>
      <w:rPr>
        <w:rFonts w:ascii="Times New Roman" w:hAnsi="Times New Roman" w:hint="default"/>
      </w:rPr>
    </w:lvl>
    <w:lvl w:ilvl="1" w:tplc="71067A14">
      <w:start w:val="1"/>
      <w:numFmt w:val="lowerLetter"/>
      <w:lvlText w:val="%2."/>
      <w:lvlJc w:val="left"/>
      <w:pPr>
        <w:ind w:left="1440" w:hanging="360"/>
      </w:pPr>
    </w:lvl>
    <w:lvl w:ilvl="2" w:tplc="C52E007C">
      <w:start w:val="1"/>
      <w:numFmt w:val="lowerRoman"/>
      <w:lvlText w:val="%3."/>
      <w:lvlJc w:val="right"/>
      <w:pPr>
        <w:ind w:left="2160" w:hanging="180"/>
      </w:pPr>
    </w:lvl>
    <w:lvl w:ilvl="3" w:tplc="0EE6F3B6">
      <w:start w:val="1"/>
      <w:numFmt w:val="decimal"/>
      <w:lvlText w:val="%4."/>
      <w:lvlJc w:val="left"/>
      <w:pPr>
        <w:ind w:left="2880" w:hanging="360"/>
      </w:pPr>
    </w:lvl>
    <w:lvl w:ilvl="4" w:tplc="45AAFB56">
      <w:start w:val="1"/>
      <w:numFmt w:val="lowerLetter"/>
      <w:lvlText w:val="%5."/>
      <w:lvlJc w:val="left"/>
      <w:pPr>
        <w:ind w:left="3600" w:hanging="360"/>
      </w:pPr>
    </w:lvl>
    <w:lvl w:ilvl="5" w:tplc="CE286CA6">
      <w:start w:val="1"/>
      <w:numFmt w:val="lowerRoman"/>
      <w:lvlText w:val="%6."/>
      <w:lvlJc w:val="right"/>
      <w:pPr>
        <w:ind w:left="4320" w:hanging="180"/>
      </w:pPr>
    </w:lvl>
    <w:lvl w:ilvl="6" w:tplc="9A24E64E">
      <w:start w:val="1"/>
      <w:numFmt w:val="decimal"/>
      <w:lvlText w:val="%7."/>
      <w:lvlJc w:val="left"/>
      <w:pPr>
        <w:ind w:left="5040" w:hanging="360"/>
      </w:pPr>
    </w:lvl>
    <w:lvl w:ilvl="7" w:tplc="F28A5DCE">
      <w:start w:val="1"/>
      <w:numFmt w:val="lowerLetter"/>
      <w:lvlText w:val="%8."/>
      <w:lvlJc w:val="left"/>
      <w:pPr>
        <w:ind w:left="5760" w:hanging="360"/>
      </w:pPr>
    </w:lvl>
    <w:lvl w:ilvl="8" w:tplc="282EBBE6">
      <w:start w:val="1"/>
      <w:numFmt w:val="lowerRoman"/>
      <w:lvlText w:val="%9."/>
      <w:lvlJc w:val="right"/>
      <w:pPr>
        <w:ind w:left="6480" w:hanging="180"/>
      </w:pPr>
    </w:lvl>
  </w:abstractNum>
  <w:abstractNum w:abstractNumId="54" w15:restartNumberingAfterBreak="0">
    <w:nsid w:val="6EBBB836"/>
    <w:multiLevelType w:val="hybridMultilevel"/>
    <w:tmpl w:val="53FA0E5E"/>
    <w:lvl w:ilvl="0" w:tplc="6C2E9784">
      <w:start w:val="1"/>
      <w:numFmt w:val="decimal"/>
      <w:lvlText w:val="%1."/>
      <w:lvlJc w:val="left"/>
      <w:pPr>
        <w:ind w:left="720" w:hanging="360"/>
      </w:pPr>
      <w:rPr>
        <w:rFonts w:ascii="Times New Roman" w:hAnsi="Times New Roman" w:hint="default"/>
      </w:rPr>
    </w:lvl>
    <w:lvl w:ilvl="1" w:tplc="329A898A">
      <w:start w:val="1"/>
      <w:numFmt w:val="lowerLetter"/>
      <w:lvlText w:val="%2."/>
      <w:lvlJc w:val="left"/>
      <w:pPr>
        <w:ind w:left="1440" w:hanging="360"/>
      </w:pPr>
    </w:lvl>
    <w:lvl w:ilvl="2" w:tplc="0ABE6A88">
      <w:start w:val="1"/>
      <w:numFmt w:val="lowerRoman"/>
      <w:lvlText w:val="%3."/>
      <w:lvlJc w:val="right"/>
      <w:pPr>
        <w:ind w:left="2160" w:hanging="180"/>
      </w:pPr>
    </w:lvl>
    <w:lvl w:ilvl="3" w:tplc="714006A2">
      <w:start w:val="1"/>
      <w:numFmt w:val="decimal"/>
      <w:lvlText w:val="%4."/>
      <w:lvlJc w:val="left"/>
      <w:pPr>
        <w:ind w:left="2880" w:hanging="360"/>
      </w:pPr>
    </w:lvl>
    <w:lvl w:ilvl="4" w:tplc="F4D8B5EE">
      <w:start w:val="1"/>
      <w:numFmt w:val="lowerLetter"/>
      <w:lvlText w:val="%5."/>
      <w:lvlJc w:val="left"/>
      <w:pPr>
        <w:ind w:left="3600" w:hanging="360"/>
      </w:pPr>
    </w:lvl>
    <w:lvl w:ilvl="5" w:tplc="F4564EBA">
      <w:start w:val="1"/>
      <w:numFmt w:val="lowerRoman"/>
      <w:lvlText w:val="%6."/>
      <w:lvlJc w:val="right"/>
      <w:pPr>
        <w:ind w:left="4320" w:hanging="180"/>
      </w:pPr>
    </w:lvl>
    <w:lvl w:ilvl="6" w:tplc="8C0A0200">
      <w:start w:val="1"/>
      <w:numFmt w:val="decimal"/>
      <w:lvlText w:val="%7."/>
      <w:lvlJc w:val="left"/>
      <w:pPr>
        <w:ind w:left="5040" w:hanging="360"/>
      </w:pPr>
    </w:lvl>
    <w:lvl w:ilvl="7" w:tplc="2C9CD1FA">
      <w:start w:val="1"/>
      <w:numFmt w:val="lowerLetter"/>
      <w:lvlText w:val="%8."/>
      <w:lvlJc w:val="left"/>
      <w:pPr>
        <w:ind w:left="5760" w:hanging="360"/>
      </w:pPr>
    </w:lvl>
    <w:lvl w:ilvl="8" w:tplc="153AAB38">
      <w:start w:val="1"/>
      <w:numFmt w:val="lowerRoman"/>
      <w:lvlText w:val="%9."/>
      <w:lvlJc w:val="right"/>
      <w:pPr>
        <w:ind w:left="6480" w:hanging="180"/>
      </w:pPr>
    </w:lvl>
  </w:abstractNum>
  <w:abstractNum w:abstractNumId="55" w15:restartNumberingAfterBreak="0">
    <w:nsid w:val="702C30EA"/>
    <w:multiLevelType w:val="hybridMultilevel"/>
    <w:tmpl w:val="2DA0CFC0"/>
    <w:lvl w:ilvl="0" w:tplc="70ACFEDA">
      <w:start w:val="1"/>
      <w:numFmt w:val="decimal"/>
      <w:lvlText w:val="%1."/>
      <w:lvlJc w:val="left"/>
      <w:pPr>
        <w:ind w:left="720" w:hanging="360"/>
      </w:pPr>
    </w:lvl>
    <w:lvl w:ilvl="1" w:tplc="90E88468">
      <w:start w:val="1"/>
      <w:numFmt w:val="lowerLetter"/>
      <w:lvlText w:val="%2."/>
      <w:lvlJc w:val="left"/>
      <w:pPr>
        <w:ind w:left="1440" w:hanging="360"/>
      </w:pPr>
    </w:lvl>
    <w:lvl w:ilvl="2" w:tplc="1A3E21A6">
      <w:start w:val="1"/>
      <w:numFmt w:val="lowerRoman"/>
      <w:lvlText w:val="%3."/>
      <w:lvlJc w:val="right"/>
      <w:pPr>
        <w:ind w:left="2160" w:hanging="180"/>
      </w:pPr>
    </w:lvl>
    <w:lvl w:ilvl="3" w:tplc="2BD0510E">
      <w:start w:val="1"/>
      <w:numFmt w:val="decimal"/>
      <w:lvlText w:val="%4."/>
      <w:lvlJc w:val="left"/>
      <w:pPr>
        <w:ind w:left="2880" w:hanging="360"/>
      </w:pPr>
    </w:lvl>
    <w:lvl w:ilvl="4" w:tplc="15F24930">
      <w:start w:val="1"/>
      <w:numFmt w:val="lowerLetter"/>
      <w:lvlText w:val="%5."/>
      <w:lvlJc w:val="left"/>
      <w:pPr>
        <w:ind w:left="3600" w:hanging="360"/>
      </w:pPr>
    </w:lvl>
    <w:lvl w:ilvl="5" w:tplc="253AA174">
      <w:start w:val="1"/>
      <w:numFmt w:val="lowerRoman"/>
      <w:lvlText w:val="%6."/>
      <w:lvlJc w:val="right"/>
      <w:pPr>
        <w:ind w:left="4320" w:hanging="180"/>
      </w:pPr>
    </w:lvl>
    <w:lvl w:ilvl="6" w:tplc="6348459A">
      <w:start w:val="1"/>
      <w:numFmt w:val="decimal"/>
      <w:lvlText w:val="%7."/>
      <w:lvlJc w:val="left"/>
      <w:pPr>
        <w:ind w:left="5040" w:hanging="360"/>
      </w:pPr>
    </w:lvl>
    <w:lvl w:ilvl="7" w:tplc="8208FF6E">
      <w:start w:val="1"/>
      <w:numFmt w:val="lowerLetter"/>
      <w:lvlText w:val="%8."/>
      <w:lvlJc w:val="left"/>
      <w:pPr>
        <w:ind w:left="5760" w:hanging="360"/>
      </w:pPr>
    </w:lvl>
    <w:lvl w:ilvl="8" w:tplc="B08216CA">
      <w:start w:val="1"/>
      <w:numFmt w:val="lowerRoman"/>
      <w:lvlText w:val="%9."/>
      <w:lvlJc w:val="right"/>
      <w:pPr>
        <w:ind w:left="6480" w:hanging="180"/>
      </w:pPr>
    </w:lvl>
  </w:abstractNum>
  <w:abstractNum w:abstractNumId="56" w15:restartNumberingAfterBreak="0">
    <w:nsid w:val="708E9253"/>
    <w:multiLevelType w:val="hybridMultilevel"/>
    <w:tmpl w:val="9F202046"/>
    <w:lvl w:ilvl="0" w:tplc="63BC95A2">
      <w:start w:val="1"/>
      <w:numFmt w:val="bullet"/>
      <w:lvlText w:val="·"/>
      <w:lvlJc w:val="left"/>
      <w:pPr>
        <w:ind w:left="720" w:hanging="360"/>
      </w:pPr>
      <w:rPr>
        <w:rFonts w:ascii="Symbol" w:hAnsi="Symbol" w:hint="default"/>
      </w:rPr>
    </w:lvl>
    <w:lvl w:ilvl="1" w:tplc="E46A414A">
      <w:start w:val="1"/>
      <w:numFmt w:val="bullet"/>
      <w:lvlText w:val="o"/>
      <w:lvlJc w:val="left"/>
      <w:pPr>
        <w:ind w:left="1440" w:hanging="360"/>
      </w:pPr>
      <w:rPr>
        <w:rFonts w:ascii="Courier New" w:hAnsi="Courier New" w:hint="default"/>
      </w:rPr>
    </w:lvl>
    <w:lvl w:ilvl="2" w:tplc="3CECA77E">
      <w:start w:val="1"/>
      <w:numFmt w:val="bullet"/>
      <w:lvlText w:val=""/>
      <w:lvlJc w:val="left"/>
      <w:pPr>
        <w:ind w:left="2160" w:hanging="360"/>
      </w:pPr>
      <w:rPr>
        <w:rFonts w:ascii="Wingdings" w:hAnsi="Wingdings" w:hint="default"/>
      </w:rPr>
    </w:lvl>
    <w:lvl w:ilvl="3" w:tplc="3C70EB52">
      <w:start w:val="1"/>
      <w:numFmt w:val="bullet"/>
      <w:lvlText w:val=""/>
      <w:lvlJc w:val="left"/>
      <w:pPr>
        <w:ind w:left="2880" w:hanging="360"/>
      </w:pPr>
      <w:rPr>
        <w:rFonts w:ascii="Symbol" w:hAnsi="Symbol" w:hint="default"/>
      </w:rPr>
    </w:lvl>
    <w:lvl w:ilvl="4" w:tplc="702CEB68">
      <w:start w:val="1"/>
      <w:numFmt w:val="bullet"/>
      <w:lvlText w:val="o"/>
      <w:lvlJc w:val="left"/>
      <w:pPr>
        <w:ind w:left="3600" w:hanging="360"/>
      </w:pPr>
      <w:rPr>
        <w:rFonts w:ascii="Courier New" w:hAnsi="Courier New" w:hint="default"/>
      </w:rPr>
    </w:lvl>
    <w:lvl w:ilvl="5" w:tplc="B4943440">
      <w:start w:val="1"/>
      <w:numFmt w:val="bullet"/>
      <w:lvlText w:val=""/>
      <w:lvlJc w:val="left"/>
      <w:pPr>
        <w:ind w:left="4320" w:hanging="360"/>
      </w:pPr>
      <w:rPr>
        <w:rFonts w:ascii="Wingdings" w:hAnsi="Wingdings" w:hint="default"/>
      </w:rPr>
    </w:lvl>
    <w:lvl w:ilvl="6" w:tplc="F506ABC6">
      <w:start w:val="1"/>
      <w:numFmt w:val="bullet"/>
      <w:lvlText w:val=""/>
      <w:lvlJc w:val="left"/>
      <w:pPr>
        <w:ind w:left="5040" w:hanging="360"/>
      </w:pPr>
      <w:rPr>
        <w:rFonts w:ascii="Symbol" w:hAnsi="Symbol" w:hint="default"/>
      </w:rPr>
    </w:lvl>
    <w:lvl w:ilvl="7" w:tplc="4AC01966">
      <w:start w:val="1"/>
      <w:numFmt w:val="bullet"/>
      <w:lvlText w:val="o"/>
      <w:lvlJc w:val="left"/>
      <w:pPr>
        <w:ind w:left="5760" w:hanging="360"/>
      </w:pPr>
      <w:rPr>
        <w:rFonts w:ascii="Courier New" w:hAnsi="Courier New" w:hint="default"/>
      </w:rPr>
    </w:lvl>
    <w:lvl w:ilvl="8" w:tplc="BCEC558C">
      <w:start w:val="1"/>
      <w:numFmt w:val="bullet"/>
      <w:lvlText w:val=""/>
      <w:lvlJc w:val="left"/>
      <w:pPr>
        <w:ind w:left="6480" w:hanging="360"/>
      </w:pPr>
      <w:rPr>
        <w:rFonts w:ascii="Wingdings" w:hAnsi="Wingdings" w:hint="default"/>
      </w:rPr>
    </w:lvl>
  </w:abstractNum>
  <w:abstractNum w:abstractNumId="57" w15:restartNumberingAfterBreak="0">
    <w:nsid w:val="723B6638"/>
    <w:multiLevelType w:val="hybridMultilevel"/>
    <w:tmpl w:val="DFC89C66"/>
    <w:lvl w:ilvl="0" w:tplc="71A41556">
      <w:start w:val="1"/>
      <w:numFmt w:val="decimal"/>
      <w:lvlText w:val="%1."/>
      <w:lvlJc w:val="left"/>
      <w:pPr>
        <w:ind w:left="720" w:hanging="360"/>
      </w:pPr>
      <w:rPr>
        <w:rFonts w:ascii="Times New Roman" w:hAnsi="Times New Roman" w:hint="default"/>
      </w:rPr>
    </w:lvl>
    <w:lvl w:ilvl="1" w:tplc="F5AEDDA4">
      <w:start w:val="1"/>
      <w:numFmt w:val="lowerLetter"/>
      <w:lvlText w:val="%2."/>
      <w:lvlJc w:val="left"/>
      <w:pPr>
        <w:ind w:left="1440" w:hanging="360"/>
      </w:pPr>
    </w:lvl>
    <w:lvl w:ilvl="2" w:tplc="8E828B08">
      <w:start w:val="1"/>
      <w:numFmt w:val="lowerRoman"/>
      <w:lvlText w:val="%3."/>
      <w:lvlJc w:val="right"/>
      <w:pPr>
        <w:ind w:left="2160" w:hanging="180"/>
      </w:pPr>
    </w:lvl>
    <w:lvl w:ilvl="3" w:tplc="39A8558E">
      <w:start w:val="1"/>
      <w:numFmt w:val="decimal"/>
      <w:lvlText w:val="%4."/>
      <w:lvlJc w:val="left"/>
      <w:pPr>
        <w:ind w:left="2880" w:hanging="360"/>
      </w:pPr>
    </w:lvl>
    <w:lvl w:ilvl="4" w:tplc="A9CA4BBE">
      <w:start w:val="1"/>
      <w:numFmt w:val="lowerLetter"/>
      <w:lvlText w:val="%5."/>
      <w:lvlJc w:val="left"/>
      <w:pPr>
        <w:ind w:left="3600" w:hanging="360"/>
      </w:pPr>
    </w:lvl>
    <w:lvl w:ilvl="5" w:tplc="41221618">
      <w:start w:val="1"/>
      <w:numFmt w:val="lowerRoman"/>
      <w:lvlText w:val="%6."/>
      <w:lvlJc w:val="right"/>
      <w:pPr>
        <w:ind w:left="4320" w:hanging="180"/>
      </w:pPr>
    </w:lvl>
    <w:lvl w:ilvl="6" w:tplc="F92E203A">
      <w:start w:val="1"/>
      <w:numFmt w:val="decimal"/>
      <w:lvlText w:val="%7."/>
      <w:lvlJc w:val="left"/>
      <w:pPr>
        <w:ind w:left="5040" w:hanging="360"/>
      </w:pPr>
    </w:lvl>
    <w:lvl w:ilvl="7" w:tplc="B06CAE74">
      <w:start w:val="1"/>
      <w:numFmt w:val="lowerLetter"/>
      <w:lvlText w:val="%8."/>
      <w:lvlJc w:val="left"/>
      <w:pPr>
        <w:ind w:left="5760" w:hanging="360"/>
      </w:pPr>
    </w:lvl>
    <w:lvl w:ilvl="8" w:tplc="3606DEB0">
      <w:start w:val="1"/>
      <w:numFmt w:val="lowerRoman"/>
      <w:lvlText w:val="%9."/>
      <w:lvlJc w:val="right"/>
      <w:pPr>
        <w:ind w:left="6480" w:hanging="180"/>
      </w:pPr>
    </w:lvl>
  </w:abstractNum>
  <w:abstractNum w:abstractNumId="58" w15:restartNumberingAfterBreak="0">
    <w:nsid w:val="73C64EEB"/>
    <w:multiLevelType w:val="multilevel"/>
    <w:tmpl w:val="8520B1EA"/>
    <w:lvl w:ilvl="0">
      <w:start w:val="4"/>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9" w15:restartNumberingAfterBreak="0">
    <w:nsid w:val="74DEF9A8"/>
    <w:multiLevelType w:val="hybridMultilevel"/>
    <w:tmpl w:val="184EB0C2"/>
    <w:lvl w:ilvl="0" w:tplc="87E86224">
      <w:start w:val="2"/>
      <w:numFmt w:val="decimal"/>
      <w:lvlText w:val="%1."/>
      <w:lvlJc w:val="left"/>
      <w:pPr>
        <w:ind w:left="720" w:hanging="360"/>
      </w:pPr>
      <w:rPr>
        <w:rFonts w:ascii="Times New Roman" w:hAnsi="Times New Roman" w:hint="default"/>
      </w:rPr>
    </w:lvl>
    <w:lvl w:ilvl="1" w:tplc="54A6FD2C">
      <w:start w:val="1"/>
      <w:numFmt w:val="lowerLetter"/>
      <w:lvlText w:val="%2."/>
      <w:lvlJc w:val="left"/>
      <w:pPr>
        <w:ind w:left="1440" w:hanging="360"/>
      </w:pPr>
    </w:lvl>
    <w:lvl w:ilvl="2" w:tplc="1D44FBCE">
      <w:start w:val="1"/>
      <w:numFmt w:val="lowerRoman"/>
      <w:lvlText w:val="%3."/>
      <w:lvlJc w:val="right"/>
      <w:pPr>
        <w:ind w:left="2160" w:hanging="180"/>
      </w:pPr>
    </w:lvl>
    <w:lvl w:ilvl="3" w:tplc="94841BEA">
      <w:start w:val="1"/>
      <w:numFmt w:val="decimal"/>
      <w:lvlText w:val="%4."/>
      <w:lvlJc w:val="left"/>
      <w:pPr>
        <w:ind w:left="2880" w:hanging="360"/>
      </w:pPr>
    </w:lvl>
    <w:lvl w:ilvl="4" w:tplc="5394CAAE">
      <w:start w:val="1"/>
      <w:numFmt w:val="lowerLetter"/>
      <w:lvlText w:val="%5."/>
      <w:lvlJc w:val="left"/>
      <w:pPr>
        <w:ind w:left="3600" w:hanging="360"/>
      </w:pPr>
    </w:lvl>
    <w:lvl w:ilvl="5" w:tplc="2B84C72C">
      <w:start w:val="1"/>
      <w:numFmt w:val="lowerRoman"/>
      <w:lvlText w:val="%6."/>
      <w:lvlJc w:val="right"/>
      <w:pPr>
        <w:ind w:left="4320" w:hanging="180"/>
      </w:pPr>
    </w:lvl>
    <w:lvl w:ilvl="6" w:tplc="88E06992">
      <w:start w:val="1"/>
      <w:numFmt w:val="decimal"/>
      <w:lvlText w:val="%7."/>
      <w:lvlJc w:val="left"/>
      <w:pPr>
        <w:ind w:left="5040" w:hanging="360"/>
      </w:pPr>
    </w:lvl>
    <w:lvl w:ilvl="7" w:tplc="956E3ADC">
      <w:start w:val="1"/>
      <w:numFmt w:val="lowerLetter"/>
      <w:lvlText w:val="%8."/>
      <w:lvlJc w:val="left"/>
      <w:pPr>
        <w:ind w:left="5760" w:hanging="360"/>
      </w:pPr>
    </w:lvl>
    <w:lvl w:ilvl="8" w:tplc="79BEDCF0">
      <w:start w:val="1"/>
      <w:numFmt w:val="lowerRoman"/>
      <w:lvlText w:val="%9."/>
      <w:lvlJc w:val="right"/>
      <w:pPr>
        <w:ind w:left="6480" w:hanging="180"/>
      </w:pPr>
    </w:lvl>
  </w:abstractNum>
  <w:abstractNum w:abstractNumId="60" w15:restartNumberingAfterBreak="0">
    <w:nsid w:val="782136B8"/>
    <w:multiLevelType w:val="hybridMultilevel"/>
    <w:tmpl w:val="D89A2658"/>
    <w:lvl w:ilvl="0" w:tplc="7A28F686">
      <w:start w:val="4"/>
      <w:numFmt w:val="decimal"/>
      <w:lvlText w:val="%1."/>
      <w:lvlJc w:val="left"/>
      <w:pPr>
        <w:ind w:left="720" w:hanging="360"/>
      </w:pPr>
      <w:rPr>
        <w:rFonts w:ascii="Times New Roman" w:hAnsi="Times New Roman" w:hint="default"/>
      </w:rPr>
    </w:lvl>
    <w:lvl w:ilvl="1" w:tplc="1764A408">
      <w:start w:val="1"/>
      <w:numFmt w:val="lowerLetter"/>
      <w:lvlText w:val="%2."/>
      <w:lvlJc w:val="left"/>
      <w:pPr>
        <w:ind w:left="1440" w:hanging="360"/>
      </w:pPr>
    </w:lvl>
    <w:lvl w:ilvl="2" w:tplc="6D3C2F62">
      <w:start w:val="1"/>
      <w:numFmt w:val="lowerRoman"/>
      <w:lvlText w:val="%3."/>
      <w:lvlJc w:val="right"/>
      <w:pPr>
        <w:ind w:left="2160" w:hanging="180"/>
      </w:pPr>
    </w:lvl>
    <w:lvl w:ilvl="3" w:tplc="26B444EA">
      <w:start w:val="1"/>
      <w:numFmt w:val="decimal"/>
      <w:lvlText w:val="%4."/>
      <w:lvlJc w:val="left"/>
      <w:pPr>
        <w:ind w:left="2880" w:hanging="360"/>
      </w:pPr>
    </w:lvl>
    <w:lvl w:ilvl="4" w:tplc="58C263A2">
      <w:start w:val="1"/>
      <w:numFmt w:val="lowerLetter"/>
      <w:lvlText w:val="%5."/>
      <w:lvlJc w:val="left"/>
      <w:pPr>
        <w:ind w:left="3600" w:hanging="360"/>
      </w:pPr>
    </w:lvl>
    <w:lvl w:ilvl="5" w:tplc="BC52277A">
      <w:start w:val="1"/>
      <w:numFmt w:val="lowerRoman"/>
      <w:lvlText w:val="%6."/>
      <w:lvlJc w:val="right"/>
      <w:pPr>
        <w:ind w:left="4320" w:hanging="180"/>
      </w:pPr>
    </w:lvl>
    <w:lvl w:ilvl="6" w:tplc="F8A8ED3A">
      <w:start w:val="1"/>
      <w:numFmt w:val="decimal"/>
      <w:lvlText w:val="%7."/>
      <w:lvlJc w:val="left"/>
      <w:pPr>
        <w:ind w:left="5040" w:hanging="360"/>
      </w:pPr>
    </w:lvl>
    <w:lvl w:ilvl="7" w:tplc="569CF9D4">
      <w:start w:val="1"/>
      <w:numFmt w:val="lowerLetter"/>
      <w:lvlText w:val="%8."/>
      <w:lvlJc w:val="left"/>
      <w:pPr>
        <w:ind w:left="5760" w:hanging="360"/>
      </w:pPr>
    </w:lvl>
    <w:lvl w:ilvl="8" w:tplc="C5D4022C">
      <w:start w:val="1"/>
      <w:numFmt w:val="lowerRoman"/>
      <w:lvlText w:val="%9."/>
      <w:lvlJc w:val="right"/>
      <w:pPr>
        <w:ind w:left="6480" w:hanging="180"/>
      </w:pPr>
    </w:lvl>
  </w:abstractNum>
  <w:abstractNum w:abstractNumId="61" w15:restartNumberingAfterBreak="0">
    <w:nsid w:val="78AF2D36"/>
    <w:multiLevelType w:val="multilevel"/>
    <w:tmpl w:val="4F24B0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B208DB"/>
    <w:multiLevelType w:val="hybridMultilevel"/>
    <w:tmpl w:val="C82CDE5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3" w15:restartNumberingAfterBreak="0">
    <w:nsid w:val="7F0EC839"/>
    <w:multiLevelType w:val="hybridMultilevel"/>
    <w:tmpl w:val="DE6C6002"/>
    <w:lvl w:ilvl="0" w:tplc="B5389898">
      <w:start w:val="1"/>
      <w:numFmt w:val="bullet"/>
      <w:lvlText w:val=""/>
      <w:lvlJc w:val="left"/>
      <w:pPr>
        <w:ind w:left="720" w:hanging="360"/>
      </w:pPr>
      <w:rPr>
        <w:rFonts w:ascii="Symbol" w:hAnsi="Symbol" w:hint="default"/>
      </w:rPr>
    </w:lvl>
    <w:lvl w:ilvl="1" w:tplc="A000A0B8">
      <w:start w:val="1"/>
      <w:numFmt w:val="bullet"/>
      <w:lvlText w:val="o"/>
      <w:lvlJc w:val="left"/>
      <w:pPr>
        <w:ind w:left="1440" w:hanging="360"/>
      </w:pPr>
      <w:rPr>
        <w:rFonts w:ascii="Courier New" w:hAnsi="Courier New" w:hint="default"/>
      </w:rPr>
    </w:lvl>
    <w:lvl w:ilvl="2" w:tplc="200CB6F0">
      <w:start w:val="1"/>
      <w:numFmt w:val="bullet"/>
      <w:lvlText w:val=""/>
      <w:lvlJc w:val="left"/>
      <w:pPr>
        <w:ind w:left="2160" w:hanging="360"/>
      </w:pPr>
      <w:rPr>
        <w:rFonts w:ascii="Wingdings" w:hAnsi="Wingdings" w:hint="default"/>
      </w:rPr>
    </w:lvl>
    <w:lvl w:ilvl="3" w:tplc="CE401334">
      <w:start w:val="1"/>
      <w:numFmt w:val="bullet"/>
      <w:lvlText w:val=""/>
      <w:lvlJc w:val="left"/>
      <w:pPr>
        <w:ind w:left="2880" w:hanging="360"/>
      </w:pPr>
      <w:rPr>
        <w:rFonts w:ascii="Symbol" w:hAnsi="Symbol" w:hint="default"/>
      </w:rPr>
    </w:lvl>
    <w:lvl w:ilvl="4" w:tplc="33BAACB8">
      <w:start w:val="1"/>
      <w:numFmt w:val="bullet"/>
      <w:lvlText w:val="o"/>
      <w:lvlJc w:val="left"/>
      <w:pPr>
        <w:ind w:left="3600" w:hanging="360"/>
      </w:pPr>
      <w:rPr>
        <w:rFonts w:ascii="Courier New" w:hAnsi="Courier New" w:hint="default"/>
      </w:rPr>
    </w:lvl>
    <w:lvl w:ilvl="5" w:tplc="8E12C390">
      <w:start w:val="1"/>
      <w:numFmt w:val="bullet"/>
      <w:lvlText w:val=""/>
      <w:lvlJc w:val="left"/>
      <w:pPr>
        <w:ind w:left="4320" w:hanging="360"/>
      </w:pPr>
      <w:rPr>
        <w:rFonts w:ascii="Wingdings" w:hAnsi="Wingdings" w:hint="default"/>
      </w:rPr>
    </w:lvl>
    <w:lvl w:ilvl="6" w:tplc="EDD6B078">
      <w:start w:val="1"/>
      <w:numFmt w:val="bullet"/>
      <w:lvlText w:val=""/>
      <w:lvlJc w:val="left"/>
      <w:pPr>
        <w:ind w:left="5040" w:hanging="360"/>
      </w:pPr>
      <w:rPr>
        <w:rFonts w:ascii="Symbol" w:hAnsi="Symbol" w:hint="default"/>
      </w:rPr>
    </w:lvl>
    <w:lvl w:ilvl="7" w:tplc="78CCA7EA">
      <w:start w:val="1"/>
      <w:numFmt w:val="bullet"/>
      <w:lvlText w:val="o"/>
      <w:lvlJc w:val="left"/>
      <w:pPr>
        <w:ind w:left="5760" w:hanging="360"/>
      </w:pPr>
      <w:rPr>
        <w:rFonts w:ascii="Courier New" w:hAnsi="Courier New" w:hint="default"/>
      </w:rPr>
    </w:lvl>
    <w:lvl w:ilvl="8" w:tplc="5BD21784">
      <w:start w:val="1"/>
      <w:numFmt w:val="bullet"/>
      <w:lvlText w:val=""/>
      <w:lvlJc w:val="left"/>
      <w:pPr>
        <w:ind w:left="6480" w:hanging="360"/>
      </w:pPr>
      <w:rPr>
        <w:rFonts w:ascii="Wingdings" w:hAnsi="Wingdings" w:hint="default"/>
      </w:rPr>
    </w:lvl>
  </w:abstractNum>
  <w:abstractNum w:abstractNumId="64" w15:restartNumberingAfterBreak="0">
    <w:nsid w:val="7F687F25"/>
    <w:multiLevelType w:val="hybridMultilevel"/>
    <w:tmpl w:val="7884E3EE"/>
    <w:lvl w:ilvl="0" w:tplc="DC9E445E">
      <w:start w:val="1"/>
      <w:numFmt w:val="bullet"/>
      <w:lvlText w:val=""/>
      <w:lvlJc w:val="left"/>
      <w:pPr>
        <w:ind w:left="720" w:hanging="360"/>
      </w:pPr>
      <w:rPr>
        <w:rFonts w:ascii="Symbol" w:hAnsi="Symbol" w:hint="default"/>
      </w:rPr>
    </w:lvl>
    <w:lvl w:ilvl="1" w:tplc="17E02F58">
      <w:start w:val="1"/>
      <w:numFmt w:val="bullet"/>
      <w:lvlText w:val="o"/>
      <w:lvlJc w:val="left"/>
      <w:pPr>
        <w:ind w:left="1440" w:hanging="360"/>
      </w:pPr>
      <w:rPr>
        <w:rFonts w:ascii="Courier New" w:hAnsi="Courier New" w:hint="default"/>
      </w:rPr>
    </w:lvl>
    <w:lvl w:ilvl="2" w:tplc="ABF8D5C4">
      <w:start w:val="1"/>
      <w:numFmt w:val="bullet"/>
      <w:lvlText w:val=""/>
      <w:lvlJc w:val="left"/>
      <w:pPr>
        <w:ind w:left="2160" w:hanging="360"/>
      </w:pPr>
      <w:rPr>
        <w:rFonts w:ascii="Wingdings" w:hAnsi="Wingdings" w:hint="default"/>
      </w:rPr>
    </w:lvl>
    <w:lvl w:ilvl="3" w:tplc="5A7CB528">
      <w:start w:val="1"/>
      <w:numFmt w:val="bullet"/>
      <w:lvlText w:val=""/>
      <w:lvlJc w:val="left"/>
      <w:pPr>
        <w:ind w:left="2880" w:hanging="360"/>
      </w:pPr>
      <w:rPr>
        <w:rFonts w:ascii="Symbol" w:hAnsi="Symbol" w:hint="default"/>
      </w:rPr>
    </w:lvl>
    <w:lvl w:ilvl="4" w:tplc="4F060454">
      <w:start w:val="1"/>
      <w:numFmt w:val="bullet"/>
      <w:lvlText w:val="o"/>
      <w:lvlJc w:val="left"/>
      <w:pPr>
        <w:ind w:left="3600" w:hanging="360"/>
      </w:pPr>
      <w:rPr>
        <w:rFonts w:ascii="Courier New" w:hAnsi="Courier New" w:hint="default"/>
      </w:rPr>
    </w:lvl>
    <w:lvl w:ilvl="5" w:tplc="89F621B6">
      <w:start w:val="1"/>
      <w:numFmt w:val="bullet"/>
      <w:lvlText w:val=""/>
      <w:lvlJc w:val="left"/>
      <w:pPr>
        <w:ind w:left="4320" w:hanging="360"/>
      </w:pPr>
      <w:rPr>
        <w:rFonts w:ascii="Wingdings" w:hAnsi="Wingdings" w:hint="default"/>
      </w:rPr>
    </w:lvl>
    <w:lvl w:ilvl="6" w:tplc="9B72E56E">
      <w:start w:val="1"/>
      <w:numFmt w:val="bullet"/>
      <w:lvlText w:val=""/>
      <w:lvlJc w:val="left"/>
      <w:pPr>
        <w:ind w:left="5040" w:hanging="360"/>
      </w:pPr>
      <w:rPr>
        <w:rFonts w:ascii="Symbol" w:hAnsi="Symbol" w:hint="default"/>
      </w:rPr>
    </w:lvl>
    <w:lvl w:ilvl="7" w:tplc="706094E8">
      <w:start w:val="1"/>
      <w:numFmt w:val="bullet"/>
      <w:lvlText w:val="o"/>
      <w:lvlJc w:val="left"/>
      <w:pPr>
        <w:ind w:left="5760" w:hanging="360"/>
      </w:pPr>
      <w:rPr>
        <w:rFonts w:ascii="Courier New" w:hAnsi="Courier New" w:hint="default"/>
      </w:rPr>
    </w:lvl>
    <w:lvl w:ilvl="8" w:tplc="26145658">
      <w:start w:val="1"/>
      <w:numFmt w:val="bullet"/>
      <w:lvlText w:val=""/>
      <w:lvlJc w:val="left"/>
      <w:pPr>
        <w:ind w:left="6480" w:hanging="360"/>
      </w:pPr>
      <w:rPr>
        <w:rFonts w:ascii="Wingdings" w:hAnsi="Wingdings" w:hint="default"/>
      </w:rPr>
    </w:lvl>
  </w:abstractNum>
  <w:abstractNum w:abstractNumId="65" w15:restartNumberingAfterBreak="0">
    <w:nsid w:val="7F9B70DD"/>
    <w:multiLevelType w:val="hybridMultilevel"/>
    <w:tmpl w:val="7F0A110C"/>
    <w:lvl w:ilvl="0" w:tplc="804EC21A">
      <w:start w:val="4"/>
      <w:numFmt w:val="decimal"/>
      <w:lvlText w:val="%1."/>
      <w:lvlJc w:val="left"/>
      <w:pPr>
        <w:ind w:left="720" w:hanging="360"/>
      </w:pPr>
      <w:rPr>
        <w:rFonts w:ascii="Times New Roman" w:hAnsi="Times New Roman" w:hint="default"/>
      </w:rPr>
    </w:lvl>
    <w:lvl w:ilvl="1" w:tplc="04E29230">
      <w:start w:val="1"/>
      <w:numFmt w:val="lowerLetter"/>
      <w:lvlText w:val="%2."/>
      <w:lvlJc w:val="left"/>
      <w:pPr>
        <w:ind w:left="1440" w:hanging="360"/>
      </w:pPr>
    </w:lvl>
    <w:lvl w:ilvl="2" w:tplc="E2FEB5CE">
      <w:start w:val="1"/>
      <w:numFmt w:val="lowerRoman"/>
      <w:lvlText w:val="%3."/>
      <w:lvlJc w:val="right"/>
      <w:pPr>
        <w:ind w:left="2160" w:hanging="180"/>
      </w:pPr>
    </w:lvl>
    <w:lvl w:ilvl="3" w:tplc="1936900E">
      <w:start w:val="1"/>
      <w:numFmt w:val="decimal"/>
      <w:lvlText w:val="%4."/>
      <w:lvlJc w:val="left"/>
      <w:pPr>
        <w:ind w:left="2880" w:hanging="360"/>
      </w:pPr>
    </w:lvl>
    <w:lvl w:ilvl="4" w:tplc="DC58D182">
      <w:start w:val="1"/>
      <w:numFmt w:val="lowerLetter"/>
      <w:lvlText w:val="%5."/>
      <w:lvlJc w:val="left"/>
      <w:pPr>
        <w:ind w:left="3600" w:hanging="360"/>
      </w:pPr>
    </w:lvl>
    <w:lvl w:ilvl="5" w:tplc="F6E8BCE4">
      <w:start w:val="1"/>
      <w:numFmt w:val="lowerRoman"/>
      <w:lvlText w:val="%6."/>
      <w:lvlJc w:val="right"/>
      <w:pPr>
        <w:ind w:left="4320" w:hanging="180"/>
      </w:pPr>
    </w:lvl>
    <w:lvl w:ilvl="6" w:tplc="FAF0767C">
      <w:start w:val="1"/>
      <w:numFmt w:val="decimal"/>
      <w:lvlText w:val="%7."/>
      <w:lvlJc w:val="left"/>
      <w:pPr>
        <w:ind w:left="5040" w:hanging="360"/>
      </w:pPr>
    </w:lvl>
    <w:lvl w:ilvl="7" w:tplc="121C34C4">
      <w:start w:val="1"/>
      <w:numFmt w:val="lowerLetter"/>
      <w:lvlText w:val="%8."/>
      <w:lvlJc w:val="left"/>
      <w:pPr>
        <w:ind w:left="5760" w:hanging="360"/>
      </w:pPr>
    </w:lvl>
    <w:lvl w:ilvl="8" w:tplc="95B0E924">
      <w:start w:val="1"/>
      <w:numFmt w:val="lowerRoman"/>
      <w:lvlText w:val="%9."/>
      <w:lvlJc w:val="right"/>
      <w:pPr>
        <w:ind w:left="6480" w:hanging="180"/>
      </w:pPr>
    </w:lvl>
  </w:abstractNum>
  <w:num w:numId="1" w16cid:durableId="8216647">
    <w:abstractNumId w:val="55"/>
  </w:num>
  <w:num w:numId="2" w16cid:durableId="816340759">
    <w:abstractNumId w:val="2"/>
  </w:num>
  <w:num w:numId="3" w16cid:durableId="725760418">
    <w:abstractNumId w:val="28"/>
  </w:num>
  <w:num w:numId="4" w16cid:durableId="1473592879">
    <w:abstractNumId w:val="20"/>
  </w:num>
  <w:num w:numId="5" w16cid:durableId="392046052">
    <w:abstractNumId w:val="22"/>
  </w:num>
  <w:num w:numId="6" w16cid:durableId="775635100">
    <w:abstractNumId w:val="56"/>
  </w:num>
  <w:num w:numId="7" w16cid:durableId="1407191716">
    <w:abstractNumId w:val="54"/>
  </w:num>
  <w:num w:numId="8" w16cid:durableId="1579443176">
    <w:abstractNumId w:val="5"/>
  </w:num>
  <w:num w:numId="9" w16cid:durableId="2041935703">
    <w:abstractNumId w:val="45"/>
  </w:num>
  <w:num w:numId="10" w16cid:durableId="567038609">
    <w:abstractNumId w:val="42"/>
  </w:num>
  <w:num w:numId="11" w16cid:durableId="2126654890">
    <w:abstractNumId w:val="21"/>
  </w:num>
  <w:num w:numId="12" w16cid:durableId="1342508263">
    <w:abstractNumId w:val="11"/>
  </w:num>
  <w:num w:numId="13" w16cid:durableId="1575816013">
    <w:abstractNumId w:val="64"/>
  </w:num>
  <w:num w:numId="14" w16cid:durableId="722144157">
    <w:abstractNumId w:val="18"/>
  </w:num>
  <w:num w:numId="15" w16cid:durableId="1550608209">
    <w:abstractNumId w:val="43"/>
  </w:num>
  <w:num w:numId="16" w16cid:durableId="571161181">
    <w:abstractNumId w:val="57"/>
  </w:num>
  <w:num w:numId="17" w16cid:durableId="894240495">
    <w:abstractNumId w:val="10"/>
  </w:num>
  <w:num w:numId="18" w16cid:durableId="1927691273">
    <w:abstractNumId w:val="13"/>
  </w:num>
  <w:num w:numId="19" w16cid:durableId="1297834744">
    <w:abstractNumId w:val="63"/>
  </w:num>
  <w:num w:numId="20" w16cid:durableId="936644783">
    <w:abstractNumId w:val="27"/>
  </w:num>
  <w:num w:numId="21" w16cid:durableId="1005549280">
    <w:abstractNumId w:val="34"/>
  </w:num>
  <w:num w:numId="22" w16cid:durableId="162136809">
    <w:abstractNumId w:val="25"/>
  </w:num>
  <w:num w:numId="23" w16cid:durableId="1678802253">
    <w:abstractNumId w:val="16"/>
  </w:num>
  <w:num w:numId="24" w16cid:durableId="159347025">
    <w:abstractNumId w:val="49"/>
  </w:num>
  <w:num w:numId="25" w16cid:durableId="1790197984">
    <w:abstractNumId w:val="35"/>
  </w:num>
  <w:num w:numId="26" w16cid:durableId="1754859582">
    <w:abstractNumId w:val="40"/>
  </w:num>
  <w:num w:numId="27" w16cid:durableId="764228110">
    <w:abstractNumId w:val="60"/>
  </w:num>
  <w:num w:numId="28" w16cid:durableId="1005942943">
    <w:abstractNumId w:val="12"/>
  </w:num>
  <w:num w:numId="29" w16cid:durableId="48117828">
    <w:abstractNumId w:val="0"/>
  </w:num>
  <w:num w:numId="30" w16cid:durableId="1498228708">
    <w:abstractNumId w:val="6"/>
  </w:num>
  <w:num w:numId="31" w16cid:durableId="2076735765">
    <w:abstractNumId w:val="8"/>
  </w:num>
  <w:num w:numId="32" w16cid:durableId="1573656341">
    <w:abstractNumId w:val="4"/>
  </w:num>
  <w:num w:numId="33" w16cid:durableId="536044627">
    <w:abstractNumId w:val="1"/>
  </w:num>
  <w:num w:numId="34" w16cid:durableId="64031650">
    <w:abstractNumId w:val="53"/>
  </w:num>
  <w:num w:numId="35" w16cid:durableId="248319552">
    <w:abstractNumId w:val="37"/>
  </w:num>
  <w:num w:numId="36" w16cid:durableId="671224840">
    <w:abstractNumId w:val="17"/>
  </w:num>
  <w:num w:numId="37" w16cid:durableId="1413162912">
    <w:abstractNumId w:val="32"/>
  </w:num>
  <w:num w:numId="38" w16cid:durableId="1696346920">
    <w:abstractNumId w:val="24"/>
  </w:num>
  <w:num w:numId="39" w16cid:durableId="1448892072">
    <w:abstractNumId w:val="65"/>
  </w:num>
  <w:num w:numId="40" w16cid:durableId="1039208476">
    <w:abstractNumId w:val="50"/>
  </w:num>
  <w:num w:numId="41" w16cid:durableId="1592466768">
    <w:abstractNumId w:val="59"/>
  </w:num>
  <w:num w:numId="42" w16cid:durableId="1649821666">
    <w:abstractNumId w:val="52"/>
  </w:num>
  <w:num w:numId="43" w16cid:durableId="989211921">
    <w:abstractNumId w:val="46"/>
  </w:num>
  <w:num w:numId="44" w16cid:durableId="731855838">
    <w:abstractNumId w:val="38"/>
  </w:num>
  <w:num w:numId="45" w16cid:durableId="112987390">
    <w:abstractNumId w:val="41"/>
  </w:num>
  <w:num w:numId="46" w16cid:durableId="1273706964">
    <w:abstractNumId w:val="14"/>
  </w:num>
  <w:num w:numId="47" w16cid:durableId="1220555306">
    <w:abstractNumId w:val="31"/>
  </w:num>
  <w:num w:numId="48" w16cid:durableId="303513833">
    <w:abstractNumId w:val="19"/>
  </w:num>
  <w:num w:numId="49" w16cid:durableId="611982824">
    <w:abstractNumId w:val="61"/>
  </w:num>
  <w:num w:numId="50" w16cid:durableId="1407653673">
    <w:abstractNumId w:val="29"/>
  </w:num>
  <w:num w:numId="51" w16cid:durableId="1275013104">
    <w:abstractNumId w:val="33"/>
  </w:num>
  <w:num w:numId="52" w16cid:durableId="162555150">
    <w:abstractNumId w:val="3"/>
  </w:num>
  <w:num w:numId="53" w16cid:durableId="416176175">
    <w:abstractNumId w:val="44"/>
  </w:num>
  <w:num w:numId="54" w16cid:durableId="216092720">
    <w:abstractNumId w:val="7"/>
  </w:num>
  <w:num w:numId="55" w16cid:durableId="1240746806">
    <w:abstractNumId w:val="23"/>
  </w:num>
  <w:num w:numId="56" w16cid:durableId="2116317468">
    <w:abstractNumId w:val="9"/>
  </w:num>
  <w:num w:numId="57" w16cid:durableId="2080440683">
    <w:abstractNumId w:val="15"/>
  </w:num>
  <w:num w:numId="58" w16cid:durableId="2075421135">
    <w:abstractNumId w:val="62"/>
  </w:num>
  <w:num w:numId="59" w16cid:durableId="403770241">
    <w:abstractNumId w:val="36"/>
  </w:num>
  <w:num w:numId="60" w16cid:durableId="1187257194">
    <w:abstractNumId w:val="47"/>
  </w:num>
  <w:num w:numId="61" w16cid:durableId="265844184">
    <w:abstractNumId w:val="30"/>
  </w:num>
  <w:num w:numId="62" w16cid:durableId="1750544401">
    <w:abstractNumId w:val="39"/>
  </w:num>
  <w:num w:numId="63" w16cid:durableId="49110303">
    <w:abstractNumId w:val="51"/>
  </w:num>
  <w:num w:numId="64" w16cid:durableId="357514086">
    <w:abstractNumId w:val="48"/>
  </w:num>
  <w:num w:numId="65" w16cid:durableId="1018315792">
    <w:abstractNumId w:val="58"/>
  </w:num>
  <w:num w:numId="66" w16cid:durableId="1393428357">
    <w:abstractNumId w:val="26"/>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נטליה לוי">
    <w15:presenceInfo w15:providerId="AD" w15:userId="S::NatalyL@braude.ac.il::a6d6f4e1-5dc4-49c0-9023-daad680ec38b"/>
  </w15:person>
  <w15:person w15:author="כארולין מנסור">
    <w15:presenceInfo w15:providerId="AD" w15:userId="S::Carolin.Mansour@e.braude.ac.il::7cf7e765-a152-47f3-92e5-8df8586f3f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2E"/>
    <w:rsid w:val="000000D7"/>
    <w:rsid w:val="000002D7"/>
    <w:rsid w:val="0000258C"/>
    <w:rsid w:val="00006468"/>
    <w:rsid w:val="000118DB"/>
    <w:rsid w:val="00013F4F"/>
    <w:rsid w:val="00014226"/>
    <w:rsid w:val="00014A78"/>
    <w:rsid w:val="000165ED"/>
    <w:rsid w:val="000207D1"/>
    <w:rsid w:val="000271F8"/>
    <w:rsid w:val="000350F6"/>
    <w:rsid w:val="00035A27"/>
    <w:rsid w:val="0004010B"/>
    <w:rsid w:val="00040838"/>
    <w:rsid w:val="00046B17"/>
    <w:rsid w:val="00047139"/>
    <w:rsid w:val="00051F40"/>
    <w:rsid w:val="00051FC3"/>
    <w:rsid w:val="00061F0F"/>
    <w:rsid w:val="00064798"/>
    <w:rsid w:val="00065BB7"/>
    <w:rsid w:val="00065D76"/>
    <w:rsid w:val="00073B52"/>
    <w:rsid w:val="00077380"/>
    <w:rsid w:val="00080C31"/>
    <w:rsid w:val="00083892"/>
    <w:rsid w:val="00084EDB"/>
    <w:rsid w:val="00086371"/>
    <w:rsid w:val="000903F4"/>
    <w:rsid w:val="0009097D"/>
    <w:rsid w:val="00091119"/>
    <w:rsid w:val="00092B42"/>
    <w:rsid w:val="00092BF9"/>
    <w:rsid w:val="000943F9"/>
    <w:rsid w:val="0009500D"/>
    <w:rsid w:val="00096244"/>
    <w:rsid w:val="000A3E36"/>
    <w:rsid w:val="000A69F7"/>
    <w:rsid w:val="000B2B2D"/>
    <w:rsid w:val="000B3342"/>
    <w:rsid w:val="000D2185"/>
    <w:rsid w:val="000D56E7"/>
    <w:rsid w:val="000D75A2"/>
    <w:rsid w:val="000E0C17"/>
    <w:rsid w:val="000E2534"/>
    <w:rsid w:val="000E467D"/>
    <w:rsid w:val="000F41DC"/>
    <w:rsid w:val="000F4FC1"/>
    <w:rsid w:val="000F5906"/>
    <w:rsid w:val="00105283"/>
    <w:rsid w:val="001052D2"/>
    <w:rsid w:val="001054FD"/>
    <w:rsid w:val="00110465"/>
    <w:rsid w:val="00122B17"/>
    <w:rsid w:val="001260F5"/>
    <w:rsid w:val="00127890"/>
    <w:rsid w:val="001312F3"/>
    <w:rsid w:val="001325F6"/>
    <w:rsid w:val="00135309"/>
    <w:rsid w:val="00141590"/>
    <w:rsid w:val="00157229"/>
    <w:rsid w:val="001572D2"/>
    <w:rsid w:val="001635D4"/>
    <w:rsid w:val="00164063"/>
    <w:rsid w:val="001829EF"/>
    <w:rsid w:val="00190E07"/>
    <w:rsid w:val="001A001F"/>
    <w:rsid w:val="001B2F08"/>
    <w:rsid w:val="001B5974"/>
    <w:rsid w:val="001C2076"/>
    <w:rsid w:val="001C588F"/>
    <w:rsid w:val="001C62E7"/>
    <w:rsid w:val="001D52D9"/>
    <w:rsid w:val="001F0589"/>
    <w:rsid w:val="002015E7"/>
    <w:rsid w:val="00202623"/>
    <w:rsid w:val="0022073E"/>
    <w:rsid w:val="00222FA4"/>
    <w:rsid w:val="0022407E"/>
    <w:rsid w:val="00225D99"/>
    <w:rsid w:val="00231B93"/>
    <w:rsid w:val="0023251F"/>
    <w:rsid w:val="0023269D"/>
    <w:rsid w:val="00233E56"/>
    <w:rsid w:val="002372E0"/>
    <w:rsid w:val="00246B45"/>
    <w:rsid w:val="0024724E"/>
    <w:rsid w:val="0025453C"/>
    <w:rsid w:val="00260A0F"/>
    <w:rsid w:val="002709A5"/>
    <w:rsid w:val="00271BE3"/>
    <w:rsid w:val="00272EB8"/>
    <w:rsid w:val="00281324"/>
    <w:rsid w:val="00281A0D"/>
    <w:rsid w:val="00281B7D"/>
    <w:rsid w:val="002840B0"/>
    <w:rsid w:val="002854C1"/>
    <w:rsid w:val="0029386E"/>
    <w:rsid w:val="00293D70"/>
    <w:rsid w:val="002A2EE6"/>
    <w:rsid w:val="002A55B3"/>
    <w:rsid w:val="002A55D3"/>
    <w:rsid w:val="002A6558"/>
    <w:rsid w:val="002A6941"/>
    <w:rsid w:val="002A6DCA"/>
    <w:rsid w:val="002A6FB9"/>
    <w:rsid w:val="002B40E3"/>
    <w:rsid w:val="002B7F35"/>
    <w:rsid w:val="002C1DE2"/>
    <w:rsid w:val="002C2F09"/>
    <w:rsid w:val="002C6435"/>
    <w:rsid w:val="002C7434"/>
    <w:rsid w:val="002C74FB"/>
    <w:rsid w:val="002C76D8"/>
    <w:rsid w:val="002D14D8"/>
    <w:rsid w:val="002D1CE0"/>
    <w:rsid w:val="002D22E1"/>
    <w:rsid w:val="002D69E9"/>
    <w:rsid w:val="002D72CD"/>
    <w:rsid w:val="002F0329"/>
    <w:rsid w:val="002F4AF1"/>
    <w:rsid w:val="002F6E38"/>
    <w:rsid w:val="002F7585"/>
    <w:rsid w:val="002F7D3A"/>
    <w:rsid w:val="0030194A"/>
    <w:rsid w:val="00302D40"/>
    <w:rsid w:val="00304D32"/>
    <w:rsid w:val="003149D8"/>
    <w:rsid w:val="003255F4"/>
    <w:rsid w:val="0033053A"/>
    <w:rsid w:val="00330DF3"/>
    <w:rsid w:val="003328AA"/>
    <w:rsid w:val="00334F33"/>
    <w:rsid w:val="0035589E"/>
    <w:rsid w:val="00357E36"/>
    <w:rsid w:val="003601DE"/>
    <w:rsid w:val="00366433"/>
    <w:rsid w:val="00371F83"/>
    <w:rsid w:val="00373D6C"/>
    <w:rsid w:val="003767BF"/>
    <w:rsid w:val="00380D45"/>
    <w:rsid w:val="0038473F"/>
    <w:rsid w:val="00384A63"/>
    <w:rsid w:val="00386389"/>
    <w:rsid w:val="00387634"/>
    <w:rsid w:val="00392898"/>
    <w:rsid w:val="00395E09"/>
    <w:rsid w:val="00397070"/>
    <w:rsid w:val="003A2B99"/>
    <w:rsid w:val="003B2FDF"/>
    <w:rsid w:val="003B3B40"/>
    <w:rsid w:val="003C169B"/>
    <w:rsid w:val="003C5957"/>
    <w:rsid w:val="003C622B"/>
    <w:rsid w:val="003E5284"/>
    <w:rsid w:val="003E591B"/>
    <w:rsid w:val="003F6D2F"/>
    <w:rsid w:val="00403F4F"/>
    <w:rsid w:val="00404148"/>
    <w:rsid w:val="00404DFC"/>
    <w:rsid w:val="0040520A"/>
    <w:rsid w:val="00405D16"/>
    <w:rsid w:val="0041265A"/>
    <w:rsid w:val="004129F8"/>
    <w:rsid w:val="00414BC4"/>
    <w:rsid w:val="00417671"/>
    <w:rsid w:val="00417E58"/>
    <w:rsid w:val="004238B4"/>
    <w:rsid w:val="00430B6B"/>
    <w:rsid w:val="00434320"/>
    <w:rsid w:val="004402D4"/>
    <w:rsid w:val="00440369"/>
    <w:rsid w:val="004404C3"/>
    <w:rsid w:val="004407E3"/>
    <w:rsid w:val="00446AA1"/>
    <w:rsid w:val="00446C96"/>
    <w:rsid w:val="00455E85"/>
    <w:rsid w:val="00457D9D"/>
    <w:rsid w:val="004604D4"/>
    <w:rsid w:val="004615EC"/>
    <w:rsid w:val="00480B4D"/>
    <w:rsid w:val="00480D3A"/>
    <w:rsid w:val="004815EE"/>
    <w:rsid w:val="00481A3E"/>
    <w:rsid w:val="00482873"/>
    <w:rsid w:val="00495800"/>
    <w:rsid w:val="00496DDD"/>
    <w:rsid w:val="004A1C6B"/>
    <w:rsid w:val="004A2F36"/>
    <w:rsid w:val="004A3D65"/>
    <w:rsid w:val="004B6F2E"/>
    <w:rsid w:val="004C2BA1"/>
    <w:rsid w:val="004C589F"/>
    <w:rsid w:val="004D15C9"/>
    <w:rsid w:val="004D1CFA"/>
    <w:rsid w:val="004D2FA8"/>
    <w:rsid w:val="004D3EED"/>
    <w:rsid w:val="004D503E"/>
    <w:rsid w:val="004E481C"/>
    <w:rsid w:val="004E7020"/>
    <w:rsid w:val="004E76AC"/>
    <w:rsid w:val="004F6C42"/>
    <w:rsid w:val="005065E2"/>
    <w:rsid w:val="005211CD"/>
    <w:rsid w:val="00521569"/>
    <w:rsid w:val="005242EC"/>
    <w:rsid w:val="00524D00"/>
    <w:rsid w:val="00527760"/>
    <w:rsid w:val="0053172D"/>
    <w:rsid w:val="00532A79"/>
    <w:rsid w:val="005330E6"/>
    <w:rsid w:val="00533328"/>
    <w:rsid w:val="00534128"/>
    <w:rsid w:val="005430C7"/>
    <w:rsid w:val="0055003C"/>
    <w:rsid w:val="00551416"/>
    <w:rsid w:val="00554ED7"/>
    <w:rsid w:val="005564ED"/>
    <w:rsid w:val="005636C9"/>
    <w:rsid w:val="00565C91"/>
    <w:rsid w:val="00567389"/>
    <w:rsid w:val="00571B07"/>
    <w:rsid w:val="00571FA8"/>
    <w:rsid w:val="0058370D"/>
    <w:rsid w:val="00591BF9"/>
    <w:rsid w:val="0059446B"/>
    <w:rsid w:val="005A11F7"/>
    <w:rsid w:val="005A595E"/>
    <w:rsid w:val="005A5B14"/>
    <w:rsid w:val="005A7D1B"/>
    <w:rsid w:val="005B04A0"/>
    <w:rsid w:val="005B0C54"/>
    <w:rsid w:val="005B2D80"/>
    <w:rsid w:val="005B5497"/>
    <w:rsid w:val="005C1847"/>
    <w:rsid w:val="005C58AF"/>
    <w:rsid w:val="005D5B83"/>
    <w:rsid w:val="005D63B3"/>
    <w:rsid w:val="005D6F49"/>
    <w:rsid w:val="005D6F4B"/>
    <w:rsid w:val="005D6FFD"/>
    <w:rsid w:val="005F10CA"/>
    <w:rsid w:val="005F69AC"/>
    <w:rsid w:val="006068A1"/>
    <w:rsid w:val="00611952"/>
    <w:rsid w:val="00611C26"/>
    <w:rsid w:val="00612914"/>
    <w:rsid w:val="00614216"/>
    <w:rsid w:val="006147E0"/>
    <w:rsid w:val="00615C94"/>
    <w:rsid w:val="00625B56"/>
    <w:rsid w:val="006277A8"/>
    <w:rsid w:val="00632A80"/>
    <w:rsid w:val="00635144"/>
    <w:rsid w:val="006417EF"/>
    <w:rsid w:val="0065535E"/>
    <w:rsid w:val="00655D2D"/>
    <w:rsid w:val="00660A0A"/>
    <w:rsid w:val="00660B46"/>
    <w:rsid w:val="00663E6B"/>
    <w:rsid w:val="00664456"/>
    <w:rsid w:val="0066789A"/>
    <w:rsid w:val="00667F7B"/>
    <w:rsid w:val="006733F3"/>
    <w:rsid w:val="00673664"/>
    <w:rsid w:val="00676C01"/>
    <w:rsid w:val="006778A3"/>
    <w:rsid w:val="006839D4"/>
    <w:rsid w:val="0068664A"/>
    <w:rsid w:val="00686DFB"/>
    <w:rsid w:val="006907DD"/>
    <w:rsid w:val="006943F9"/>
    <w:rsid w:val="0069468E"/>
    <w:rsid w:val="006A01D0"/>
    <w:rsid w:val="006B0936"/>
    <w:rsid w:val="006B7662"/>
    <w:rsid w:val="006C0D3D"/>
    <w:rsid w:val="006C3B02"/>
    <w:rsid w:val="006D091A"/>
    <w:rsid w:val="006D1CF0"/>
    <w:rsid w:val="006D24CF"/>
    <w:rsid w:val="006D3C58"/>
    <w:rsid w:val="006D509C"/>
    <w:rsid w:val="006D6CCA"/>
    <w:rsid w:val="006E0D02"/>
    <w:rsid w:val="006E57CB"/>
    <w:rsid w:val="006E664B"/>
    <w:rsid w:val="006E7C40"/>
    <w:rsid w:val="006F36A2"/>
    <w:rsid w:val="006F37CA"/>
    <w:rsid w:val="006F63CF"/>
    <w:rsid w:val="006F6CC0"/>
    <w:rsid w:val="006F7E15"/>
    <w:rsid w:val="0070662C"/>
    <w:rsid w:val="00707A98"/>
    <w:rsid w:val="00707D9F"/>
    <w:rsid w:val="00710607"/>
    <w:rsid w:val="00720072"/>
    <w:rsid w:val="007215E1"/>
    <w:rsid w:val="007243A5"/>
    <w:rsid w:val="00725EA0"/>
    <w:rsid w:val="00726EB4"/>
    <w:rsid w:val="00731198"/>
    <w:rsid w:val="0073476A"/>
    <w:rsid w:val="00736927"/>
    <w:rsid w:val="00740FD5"/>
    <w:rsid w:val="00744282"/>
    <w:rsid w:val="00756AA9"/>
    <w:rsid w:val="00761B9C"/>
    <w:rsid w:val="00775AA8"/>
    <w:rsid w:val="00776F6F"/>
    <w:rsid w:val="007819D9"/>
    <w:rsid w:val="0078266B"/>
    <w:rsid w:val="00785024"/>
    <w:rsid w:val="0078780F"/>
    <w:rsid w:val="00787B89"/>
    <w:rsid w:val="007957DC"/>
    <w:rsid w:val="00795949"/>
    <w:rsid w:val="007A05B0"/>
    <w:rsid w:val="007A239A"/>
    <w:rsid w:val="007B0294"/>
    <w:rsid w:val="007B2D5F"/>
    <w:rsid w:val="007B3F67"/>
    <w:rsid w:val="007B5051"/>
    <w:rsid w:val="007C2162"/>
    <w:rsid w:val="007C33CE"/>
    <w:rsid w:val="007C6E62"/>
    <w:rsid w:val="007C7866"/>
    <w:rsid w:val="007C7978"/>
    <w:rsid w:val="007C799D"/>
    <w:rsid w:val="007D108C"/>
    <w:rsid w:val="007D1CA5"/>
    <w:rsid w:val="007D2D5B"/>
    <w:rsid w:val="007D5902"/>
    <w:rsid w:val="007D60C6"/>
    <w:rsid w:val="008018A8"/>
    <w:rsid w:val="00801C0B"/>
    <w:rsid w:val="00805100"/>
    <w:rsid w:val="008073E2"/>
    <w:rsid w:val="008141F1"/>
    <w:rsid w:val="008150EF"/>
    <w:rsid w:val="00826746"/>
    <w:rsid w:val="00831120"/>
    <w:rsid w:val="0084021A"/>
    <w:rsid w:val="00842A7C"/>
    <w:rsid w:val="00844CE5"/>
    <w:rsid w:val="00845776"/>
    <w:rsid w:val="00861BBC"/>
    <w:rsid w:val="00865C5A"/>
    <w:rsid w:val="008660BB"/>
    <w:rsid w:val="0086649E"/>
    <w:rsid w:val="00867626"/>
    <w:rsid w:val="008713E0"/>
    <w:rsid w:val="0087185B"/>
    <w:rsid w:val="008722F1"/>
    <w:rsid w:val="0087384A"/>
    <w:rsid w:val="00882AAE"/>
    <w:rsid w:val="0088683F"/>
    <w:rsid w:val="00894A0D"/>
    <w:rsid w:val="00897F58"/>
    <w:rsid w:val="008A0B32"/>
    <w:rsid w:val="008C24C4"/>
    <w:rsid w:val="008C2508"/>
    <w:rsid w:val="008C2EC6"/>
    <w:rsid w:val="008C733B"/>
    <w:rsid w:val="008D110E"/>
    <w:rsid w:val="008DD2DB"/>
    <w:rsid w:val="008E1DBB"/>
    <w:rsid w:val="008E3C1D"/>
    <w:rsid w:val="008E4893"/>
    <w:rsid w:val="008F0524"/>
    <w:rsid w:val="008F15D9"/>
    <w:rsid w:val="008F6A4D"/>
    <w:rsid w:val="009001B1"/>
    <w:rsid w:val="00902279"/>
    <w:rsid w:val="00903F0D"/>
    <w:rsid w:val="00905183"/>
    <w:rsid w:val="009068FD"/>
    <w:rsid w:val="00914C6B"/>
    <w:rsid w:val="00915023"/>
    <w:rsid w:val="0091632C"/>
    <w:rsid w:val="0091675B"/>
    <w:rsid w:val="00917615"/>
    <w:rsid w:val="009216DA"/>
    <w:rsid w:val="00923C55"/>
    <w:rsid w:val="00924795"/>
    <w:rsid w:val="009253C6"/>
    <w:rsid w:val="00925B3D"/>
    <w:rsid w:val="00927667"/>
    <w:rsid w:val="00930EBD"/>
    <w:rsid w:val="00933D36"/>
    <w:rsid w:val="0094108E"/>
    <w:rsid w:val="009441FD"/>
    <w:rsid w:val="00954020"/>
    <w:rsid w:val="00955107"/>
    <w:rsid w:val="0095583E"/>
    <w:rsid w:val="00961A1B"/>
    <w:rsid w:val="00963A81"/>
    <w:rsid w:val="00964C24"/>
    <w:rsid w:val="00971414"/>
    <w:rsid w:val="009750F5"/>
    <w:rsid w:val="00977E4E"/>
    <w:rsid w:val="00990FA8"/>
    <w:rsid w:val="009924FE"/>
    <w:rsid w:val="00994BB2"/>
    <w:rsid w:val="00996119"/>
    <w:rsid w:val="009A16DB"/>
    <w:rsid w:val="009A49C1"/>
    <w:rsid w:val="009A51F1"/>
    <w:rsid w:val="009B065B"/>
    <w:rsid w:val="009B0BB7"/>
    <w:rsid w:val="009B1B7A"/>
    <w:rsid w:val="009B2F60"/>
    <w:rsid w:val="009B331D"/>
    <w:rsid w:val="009B3875"/>
    <w:rsid w:val="009B43BC"/>
    <w:rsid w:val="009B7905"/>
    <w:rsid w:val="009B7B33"/>
    <w:rsid w:val="009C320B"/>
    <w:rsid w:val="009D26D1"/>
    <w:rsid w:val="009D376B"/>
    <w:rsid w:val="009D3799"/>
    <w:rsid w:val="009DC655"/>
    <w:rsid w:val="009E037B"/>
    <w:rsid w:val="009E06E5"/>
    <w:rsid w:val="009E2FF4"/>
    <w:rsid w:val="009E3FC4"/>
    <w:rsid w:val="009E5640"/>
    <w:rsid w:val="009F7859"/>
    <w:rsid w:val="009F7F94"/>
    <w:rsid w:val="00A029BD"/>
    <w:rsid w:val="00A0F3EA"/>
    <w:rsid w:val="00A12C5F"/>
    <w:rsid w:val="00A151C9"/>
    <w:rsid w:val="00A17B83"/>
    <w:rsid w:val="00A22CFA"/>
    <w:rsid w:val="00A22EBF"/>
    <w:rsid w:val="00A246E2"/>
    <w:rsid w:val="00A25F96"/>
    <w:rsid w:val="00A264C1"/>
    <w:rsid w:val="00A26A36"/>
    <w:rsid w:val="00A26C79"/>
    <w:rsid w:val="00A3217D"/>
    <w:rsid w:val="00A36E5D"/>
    <w:rsid w:val="00A41028"/>
    <w:rsid w:val="00A41E38"/>
    <w:rsid w:val="00A43A6B"/>
    <w:rsid w:val="00A43C5E"/>
    <w:rsid w:val="00A44E6E"/>
    <w:rsid w:val="00A476F5"/>
    <w:rsid w:val="00A53530"/>
    <w:rsid w:val="00A568BC"/>
    <w:rsid w:val="00A62397"/>
    <w:rsid w:val="00A638D4"/>
    <w:rsid w:val="00A64667"/>
    <w:rsid w:val="00A64919"/>
    <w:rsid w:val="00A67783"/>
    <w:rsid w:val="00A70ECC"/>
    <w:rsid w:val="00A73378"/>
    <w:rsid w:val="00A7722D"/>
    <w:rsid w:val="00A77497"/>
    <w:rsid w:val="00A77EF7"/>
    <w:rsid w:val="00A80416"/>
    <w:rsid w:val="00A8170E"/>
    <w:rsid w:val="00A822B5"/>
    <w:rsid w:val="00A82DD2"/>
    <w:rsid w:val="00A87F4B"/>
    <w:rsid w:val="00A91125"/>
    <w:rsid w:val="00A92643"/>
    <w:rsid w:val="00A93501"/>
    <w:rsid w:val="00A950E5"/>
    <w:rsid w:val="00AA172D"/>
    <w:rsid w:val="00AA608D"/>
    <w:rsid w:val="00AA6498"/>
    <w:rsid w:val="00AB2792"/>
    <w:rsid w:val="00AB3B1B"/>
    <w:rsid w:val="00AB5127"/>
    <w:rsid w:val="00AB5951"/>
    <w:rsid w:val="00AC12F7"/>
    <w:rsid w:val="00AC5B8D"/>
    <w:rsid w:val="00AC5D8B"/>
    <w:rsid w:val="00AC5FAE"/>
    <w:rsid w:val="00AC7D29"/>
    <w:rsid w:val="00AD37A3"/>
    <w:rsid w:val="00AD4F27"/>
    <w:rsid w:val="00AD86FD"/>
    <w:rsid w:val="00AE6885"/>
    <w:rsid w:val="00AE6B44"/>
    <w:rsid w:val="00AF0F80"/>
    <w:rsid w:val="00AF0FD8"/>
    <w:rsid w:val="00AF387E"/>
    <w:rsid w:val="00AF3CD5"/>
    <w:rsid w:val="00B03F1F"/>
    <w:rsid w:val="00B0527A"/>
    <w:rsid w:val="00B06E1E"/>
    <w:rsid w:val="00B10FF5"/>
    <w:rsid w:val="00B12BDF"/>
    <w:rsid w:val="00B2704A"/>
    <w:rsid w:val="00B27A6E"/>
    <w:rsid w:val="00B35AB3"/>
    <w:rsid w:val="00B3720E"/>
    <w:rsid w:val="00B37647"/>
    <w:rsid w:val="00B37970"/>
    <w:rsid w:val="00B4040A"/>
    <w:rsid w:val="00B42ABD"/>
    <w:rsid w:val="00B43C2E"/>
    <w:rsid w:val="00B46A03"/>
    <w:rsid w:val="00B50485"/>
    <w:rsid w:val="00B5050A"/>
    <w:rsid w:val="00B5721C"/>
    <w:rsid w:val="00B617D9"/>
    <w:rsid w:val="00B61F2C"/>
    <w:rsid w:val="00B623CA"/>
    <w:rsid w:val="00B66455"/>
    <w:rsid w:val="00B67B17"/>
    <w:rsid w:val="00B6EEB2"/>
    <w:rsid w:val="00B71A5A"/>
    <w:rsid w:val="00B82CF7"/>
    <w:rsid w:val="00B83B5D"/>
    <w:rsid w:val="00B85FF0"/>
    <w:rsid w:val="00B91584"/>
    <w:rsid w:val="00B93626"/>
    <w:rsid w:val="00B945B7"/>
    <w:rsid w:val="00BA0A58"/>
    <w:rsid w:val="00BA0D4D"/>
    <w:rsid w:val="00BA20A6"/>
    <w:rsid w:val="00BA33E9"/>
    <w:rsid w:val="00BA48E0"/>
    <w:rsid w:val="00BA7FA5"/>
    <w:rsid w:val="00BB1DBF"/>
    <w:rsid w:val="00BB4BB0"/>
    <w:rsid w:val="00BB4C8A"/>
    <w:rsid w:val="00BC25C9"/>
    <w:rsid w:val="00BC4153"/>
    <w:rsid w:val="00BC6DB3"/>
    <w:rsid w:val="00BC7220"/>
    <w:rsid w:val="00BD2305"/>
    <w:rsid w:val="00BD52B7"/>
    <w:rsid w:val="00BE046A"/>
    <w:rsid w:val="00BE4DAE"/>
    <w:rsid w:val="00BE6E82"/>
    <w:rsid w:val="00BF1A81"/>
    <w:rsid w:val="00BF4FBD"/>
    <w:rsid w:val="00BF5AA9"/>
    <w:rsid w:val="00C023A2"/>
    <w:rsid w:val="00C06D3E"/>
    <w:rsid w:val="00C10684"/>
    <w:rsid w:val="00C132C4"/>
    <w:rsid w:val="00C14EE5"/>
    <w:rsid w:val="00C178E7"/>
    <w:rsid w:val="00C20092"/>
    <w:rsid w:val="00C2054F"/>
    <w:rsid w:val="00C20F45"/>
    <w:rsid w:val="00C21AB2"/>
    <w:rsid w:val="00C241FC"/>
    <w:rsid w:val="00C34FBB"/>
    <w:rsid w:val="00C42FFB"/>
    <w:rsid w:val="00C44000"/>
    <w:rsid w:val="00C442AF"/>
    <w:rsid w:val="00C50CC5"/>
    <w:rsid w:val="00C52D5F"/>
    <w:rsid w:val="00C5310A"/>
    <w:rsid w:val="00C5614C"/>
    <w:rsid w:val="00C57487"/>
    <w:rsid w:val="00C603B3"/>
    <w:rsid w:val="00C61723"/>
    <w:rsid w:val="00C6181B"/>
    <w:rsid w:val="00C625EE"/>
    <w:rsid w:val="00C76D9B"/>
    <w:rsid w:val="00C87EBC"/>
    <w:rsid w:val="00C87FEB"/>
    <w:rsid w:val="00C9319C"/>
    <w:rsid w:val="00C94924"/>
    <w:rsid w:val="00C97264"/>
    <w:rsid w:val="00C972F5"/>
    <w:rsid w:val="00C97B9E"/>
    <w:rsid w:val="00CA11CA"/>
    <w:rsid w:val="00CA1471"/>
    <w:rsid w:val="00CA4F3D"/>
    <w:rsid w:val="00CA6DF2"/>
    <w:rsid w:val="00CB0E44"/>
    <w:rsid w:val="00CB1DB8"/>
    <w:rsid w:val="00CB6E4B"/>
    <w:rsid w:val="00CB78CC"/>
    <w:rsid w:val="00CC006C"/>
    <w:rsid w:val="00CC0FFA"/>
    <w:rsid w:val="00CC2491"/>
    <w:rsid w:val="00CC78E1"/>
    <w:rsid w:val="00CD4801"/>
    <w:rsid w:val="00CD678E"/>
    <w:rsid w:val="00CD695E"/>
    <w:rsid w:val="00CE449C"/>
    <w:rsid w:val="00CE494B"/>
    <w:rsid w:val="00CE7C43"/>
    <w:rsid w:val="00CF13D2"/>
    <w:rsid w:val="00CF4442"/>
    <w:rsid w:val="00CF4E6B"/>
    <w:rsid w:val="00D064CE"/>
    <w:rsid w:val="00D11F6D"/>
    <w:rsid w:val="00D129D4"/>
    <w:rsid w:val="00D13376"/>
    <w:rsid w:val="00D13DEE"/>
    <w:rsid w:val="00D140C7"/>
    <w:rsid w:val="00D16240"/>
    <w:rsid w:val="00D168AC"/>
    <w:rsid w:val="00D22EE7"/>
    <w:rsid w:val="00D251E6"/>
    <w:rsid w:val="00D30133"/>
    <w:rsid w:val="00D34535"/>
    <w:rsid w:val="00D35BB0"/>
    <w:rsid w:val="00D363AD"/>
    <w:rsid w:val="00D55929"/>
    <w:rsid w:val="00D563FB"/>
    <w:rsid w:val="00D612BC"/>
    <w:rsid w:val="00D61477"/>
    <w:rsid w:val="00D66359"/>
    <w:rsid w:val="00D71A62"/>
    <w:rsid w:val="00D72E30"/>
    <w:rsid w:val="00D767E6"/>
    <w:rsid w:val="00D77DD3"/>
    <w:rsid w:val="00D806FE"/>
    <w:rsid w:val="00D825F0"/>
    <w:rsid w:val="00D876E0"/>
    <w:rsid w:val="00D94A55"/>
    <w:rsid w:val="00DA2E98"/>
    <w:rsid w:val="00DA354D"/>
    <w:rsid w:val="00DA45BF"/>
    <w:rsid w:val="00DA510B"/>
    <w:rsid w:val="00DA6392"/>
    <w:rsid w:val="00DA6607"/>
    <w:rsid w:val="00DB0B41"/>
    <w:rsid w:val="00DB1530"/>
    <w:rsid w:val="00DC14AE"/>
    <w:rsid w:val="00DC24EC"/>
    <w:rsid w:val="00DC2B9E"/>
    <w:rsid w:val="00DC7DCE"/>
    <w:rsid w:val="00DD1225"/>
    <w:rsid w:val="00DD30CB"/>
    <w:rsid w:val="00DD76AF"/>
    <w:rsid w:val="00DE4E6D"/>
    <w:rsid w:val="00DE7652"/>
    <w:rsid w:val="00DF45CB"/>
    <w:rsid w:val="00DF4E0B"/>
    <w:rsid w:val="00DF7035"/>
    <w:rsid w:val="00E01A43"/>
    <w:rsid w:val="00E0428B"/>
    <w:rsid w:val="00E05A58"/>
    <w:rsid w:val="00E06D96"/>
    <w:rsid w:val="00E14923"/>
    <w:rsid w:val="00E161B4"/>
    <w:rsid w:val="00E21768"/>
    <w:rsid w:val="00E23154"/>
    <w:rsid w:val="00E23C22"/>
    <w:rsid w:val="00E27BC2"/>
    <w:rsid w:val="00E30C20"/>
    <w:rsid w:val="00E312FD"/>
    <w:rsid w:val="00E352CD"/>
    <w:rsid w:val="00E354AA"/>
    <w:rsid w:val="00E35818"/>
    <w:rsid w:val="00E430B8"/>
    <w:rsid w:val="00E54543"/>
    <w:rsid w:val="00E54F21"/>
    <w:rsid w:val="00E602B5"/>
    <w:rsid w:val="00E6056C"/>
    <w:rsid w:val="00E60A81"/>
    <w:rsid w:val="00E67FEE"/>
    <w:rsid w:val="00E75114"/>
    <w:rsid w:val="00E755B4"/>
    <w:rsid w:val="00E76E67"/>
    <w:rsid w:val="00E819AF"/>
    <w:rsid w:val="00E85AA7"/>
    <w:rsid w:val="00E95E79"/>
    <w:rsid w:val="00E96D25"/>
    <w:rsid w:val="00EA08DC"/>
    <w:rsid w:val="00EA746F"/>
    <w:rsid w:val="00EA7BAA"/>
    <w:rsid w:val="00EB6677"/>
    <w:rsid w:val="00EC2D0A"/>
    <w:rsid w:val="00EC49A5"/>
    <w:rsid w:val="00EC71A9"/>
    <w:rsid w:val="00ED4F90"/>
    <w:rsid w:val="00ED64FC"/>
    <w:rsid w:val="00ED7A77"/>
    <w:rsid w:val="00EE168B"/>
    <w:rsid w:val="00EE3DA3"/>
    <w:rsid w:val="00EF2589"/>
    <w:rsid w:val="00EF4557"/>
    <w:rsid w:val="00EF5699"/>
    <w:rsid w:val="00EF692D"/>
    <w:rsid w:val="00EF76FE"/>
    <w:rsid w:val="00EF7CA2"/>
    <w:rsid w:val="00F046F2"/>
    <w:rsid w:val="00F04CDD"/>
    <w:rsid w:val="00F129AC"/>
    <w:rsid w:val="00F13742"/>
    <w:rsid w:val="00F13DEE"/>
    <w:rsid w:val="00F16D66"/>
    <w:rsid w:val="00F178B9"/>
    <w:rsid w:val="00F21873"/>
    <w:rsid w:val="00F23937"/>
    <w:rsid w:val="00F23E76"/>
    <w:rsid w:val="00F258FB"/>
    <w:rsid w:val="00F3389C"/>
    <w:rsid w:val="00F35577"/>
    <w:rsid w:val="00F43709"/>
    <w:rsid w:val="00F466A4"/>
    <w:rsid w:val="00F474E3"/>
    <w:rsid w:val="00F50DE7"/>
    <w:rsid w:val="00F519F7"/>
    <w:rsid w:val="00F57E20"/>
    <w:rsid w:val="00F608DE"/>
    <w:rsid w:val="00F6143F"/>
    <w:rsid w:val="00F63257"/>
    <w:rsid w:val="00F8178F"/>
    <w:rsid w:val="00F9214E"/>
    <w:rsid w:val="00F94E0F"/>
    <w:rsid w:val="00F95351"/>
    <w:rsid w:val="00FA1DDD"/>
    <w:rsid w:val="00FB6B7A"/>
    <w:rsid w:val="00FB7196"/>
    <w:rsid w:val="00FC19B2"/>
    <w:rsid w:val="00FC2CD5"/>
    <w:rsid w:val="00FC2D89"/>
    <w:rsid w:val="00FC3F84"/>
    <w:rsid w:val="00FC58E3"/>
    <w:rsid w:val="00FC5D20"/>
    <w:rsid w:val="00FE1618"/>
    <w:rsid w:val="00FF2AC1"/>
    <w:rsid w:val="00FF4C67"/>
    <w:rsid w:val="00FF6125"/>
    <w:rsid w:val="015ABE6F"/>
    <w:rsid w:val="01AD1CA2"/>
    <w:rsid w:val="01FC519E"/>
    <w:rsid w:val="0234BBCA"/>
    <w:rsid w:val="0241843C"/>
    <w:rsid w:val="02EA2616"/>
    <w:rsid w:val="0331EFB5"/>
    <w:rsid w:val="0416B24D"/>
    <w:rsid w:val="043CA1DE"/>
    <w:rsid w:val="05725794"/>
    <w:rsid w:val="0584AB76"/>
    <w:rsid w:val="06968DF9"/>
    <w:rsid w:val="070B2808"/>
    <w:rsid w:val="074E48AF"/>
    <w:rsid w:val="07C8249E"/>
    <w:rsid w:val="08574813"/>
    <w:rsid w:val="08A8D83A"/>
    <w:rsid w:val="08D3BD57"/>
    <w:rsid w:val="09015251"/>
    <w:rsid w:val="0A954F3A"/>
    <w:rsid w:val="0CA87A7A"/>
    <w:rsid w:val="0D1D9619"/>
    <w:rsid w:val="0D307AB2"/>
    <w:rsid w:val="0DDF673C"/>
    <w:rsid w:val="0E23CBF2"/>
    <w:rsid w:val="0E363732"/>
    <w:rsid w:val="0E56E3F3"/>
    <w:rsid w:val="0EFECD34"/>
    <w:rsid w:val="0F58581C"/>
    <w:rsid w:val="0FB6D9DB"/>
    <w:rsid w:val="0FF2B454"/>
    <w:rsid w:val="10637D55"/>
    <w:rsid w:val="10ECD3BB"/>
    <w:rsid w:val="1114D90F"/>
    <w:rsid w:val="12F73D15"/>
    <w:rsid w:val="13057A70"/>
    <w:rsid w:val="1384BFD2"/>
    <w:rsid w:val="13DE816F"/>
    <w:rsid w:val="140AE237"/>
    <w:rsid w:val="140F3D97"/>
    <w:rsid w:val="1432BAF7"/>
    <w:rsid w:val="14C95ABD"/>
    <w:rsid w:val="1586D069"/>
    <w:rsid w:val="15A310C2"/>
    <w:rsid w:val="16571775"/>
    <w:rsid w:val="1685A88E"/>
    <w:rsid w:val="16F2B064"/>
    <w:rsid w:val="17444EA3"/>
    <w:rsid w:val="174EB8D7"/>
    <w:rsid w:val="177FD008"/>
    <w:rsid w:val="183AAAE7"/>
    <w:rsid w:val="1841B3A3"/>
    <w:rsid w:val="1863869B"/>
    <w:rsid w:val="18670756"/>
    <w:rsid w:val="188D1F04"/>
    <w:rsid w:val="19738C18"/>
    <w:rsid w:val="19833FD7"/>
    <w:rsid w:val="19A2FD96"/>
    <w:rsid w:val="19B62691"/>
    <w:rsid w:val="19BF7F3B"/>
    <w:rsid w:val="1AB89427"/>
    <w:rsid w:val="1AF7FB70"/>
    <w:rsid w:val="1B9E10A0"/>
    <w:rsid w:val="1BD2C8D7"/>
    <w:rsid w:val="1BF76BF5"/>
    <w:rsid w:val="1CC1398D"/>
    <w:rsid w:val="1D212D70"/>
    <w:rsid w:val="1D311D19"/>
    <w:rsid w:val="1D520D3F"/>
    <w:rsid w:val="1E177B87"/>
    <w:rsid w:val="1E309D0C"/>
    <w:rsid w:val="1E3A425B"/>
    <w:rsid w:val="1EF5FCFC"/>
    <w:rsid w:val="1F64976E"/>
    <w:rsid w:val="1FAA4842"/>
    <w:rsid w:val="2044FED0"/>
    <w:rsid w:val="20D6249E"/>
    <w:rsid w:val="214CE6A2"/>
    <w:rsid w:val="21BE548E"/>
    <w:rsid w:val="21DF8B54"/>
    <w:rsid w:val="21EE8658"/>
    <w:rsid w:val="22211170"/>
    <w:rsid w:val="2289C3D1"/>
    <w:rsid w:val="22A1F9FF"/>
    <w:rsid w:val="22B3CBFB"/>
    <w:rsid w:val="235E4D31"/>
    <w:rsid w:val="239F1A15"/>
    <w:rsid w:val="23E6CEF9"/>
    <w:rsid w:val="24420342"/>
    <w:rsid w:val="24C75258"/>
    <w:rsid w:val="251A6874"/>
    <w:rsid w:val="25435F4F"/>
    <w:rsid w:val="25809B89"/>
    <w:rsid w:val="25B43063"/>
    <w:rsid w:val="27558B30"/>
    <w:rsid w:val="27929D6A"/>
    <w:rsid w:val="280375B2"/>
    <w:rsid w:val="281BD789"/>
    <w:rsid w:val="28BB6C98"/>
    <w:rsid w:val="28E07470"/>
    <w:rsid w:val="28E59457"/>
    <w:rsid w:val="2937B880"/>
    <w:rsid w:val="293F67A2"/>
    <w:rsid w:val="295FE512"/>
    <w:rsid w:val="2981207B"/>
    <w:rsid w:val="29BBE8F5"/>
    <w:rsid w:val="29D33B44"/>
    <w:rsid w:val="29E2478C"/>
    <w:rsid w:val="2A5D3E0F"/>
    <w:rsid w:val="2A66BF2C"/>
    <w:rsid w:val="2B53784B"/>
    <w:rsid w:val="2B5FF757"/>
    <w:rsid w:val="2B999D2F"/>
    <w:rsid w:val="2BB2A0D3"/>
    <w:rsid w:val="2BE4D3EC"/>
    <w:rsid w:val="2D356D90"/>
    <w:rsid w:val="2D3D038C"/>
    <w:rsid w:val="2D498EEE"/>
    <w:rsid w:val="2D8DF8D7"/>
    <w:rsid w:val="2D9C23CA"/>
    <w:rsid w:val="2DE30B9F"/>
    <w:rsid w:val="2DE5D9F4"/>
    <w:rsid w:val="2DECFE80"/>
    <w:rsid w:val="2E5E315B"/>
    <w:rsid w:val="2E8E0C67"/>
    <w:rsid w:val="2EABD66B"/>
    <w:rsid w:val="2EC17D8B"/>
    <w:rsid w:val="2F534199"/>
    <w:rsid w:val="2FC18327"/>
    <w:rsid w:val="2FF9BC76"/>
    <w:rsid w:val="3026388D"/>
    <w:rsid w:val="303173C7"/>
    <w:rsid w:val="30A7F127"/>
    <w:rsid w:val="30F115FB"/>
    <w:rsid w:val="3160D145"/>
    <w:rsid w:val="3163BBA6"/>
    <w:rsid w:val="317F0A80"/>
    <w:rsid w:val="31A36C10"/>
    <w:rsid w:val="3208DEB3"/>
    <w:rsid w:val="32290594"/>
    <w:rsid w:val="3248B9B6"/>
    <w:rsid w:val="329D5465"/>
    <w:rsid w:val="337AB502"/>
    <w:rsid w:val="339F9328"/>
    <w:rsid w:val="33AEA2F0"/>
    <w:rsid w:val="33C56D6D"/>
    <w:rsid w:val="33C85D97"/>
    <w:rsid w:val="33F9F2D3"/>
    <w:rsid w:val="340B2DAA"/>
    <w:rsid w:val="3414C3F7"/>
    <w:rsid w:val="342DA0D3"/>
    <w:rsid w:val="344671A6"/>
    <w:rsid w:val="345C2444"/>
    <w:rsid w:val="34773961"/>
    <w:rsid w:val="347F1B54"/>
    <w:rsid w:val="34D81A39"/>
    <w:rsid w:val="351FEC76"/>
    <w:rsid w:val="3567321B"/>
    <w:rsid w:val="3588ABAA"/>
    <w:rsid w:val="362AA825"/>
    <w:rsid w:val="362D2D43"/>
    <w:rsid w:val="362FA473"/>
    <w:rsid w:val="36A732F8"/>
    <w:rsid w:val="36BAB289"/>
    <w:rsid w:val="36E73FD1"/>
    <w:rsid w:val="36FBDF3F"/>
    <w:rsid w:val="373DAD87"/>
    <w:rsid w:val="37662825"/>
    <w:rsid w:val="381F1281"/>
    <w:rsid w:val="3875C352"/>
    <w:rsid w:val="38CE1F86"/>
    <w:rsid w:val="396C6A70"/>
    <w:rsid w:val="39747545"/>
    <w:rsid w:val="39C0CCEE"/>
    <w:rsid w:val="39DD0C59"/>
    <w:rsid w:val="3AA8664A"/>
    <w:rsid w:val="3ACCB078"/>
    <w:rsid w:val="3AF0C455"/>
    <w:rsid w:val="3B699C15"/>
    <w:rsid w:val="3BB7AE7F"/>
    <w:rsid w:val="3BC0B563"/>
    <w:rsid w:val="3BDF350B"/>
    <w:rsid w:val="3C22A00D"/>
    <w:rsid w:val="3E20DD33"/>
    <w:rsid w:val="3E28022B"/>
    <w:rsid w:val="3E7F9C1B"/>
    <w:rsid w:val="3EE1AE57"/>
    <w:rsid w:val="3F1408AE"/>
    <w:rsid w:val="3F40D8DD"/>
    <w:rsid w:val="3F924B5B"/>
    <w:rsid w:val="3FE3E99A"/>
    <w:rsid w:val="400010EC"/>
    <w:rsid w:val="403D0D38"/>
    <w:rsid w:val="406C1110"/>
    <w:rsid w:val="406E7612"/>
    <w:rsid w:val="40AD3EC1"/>
    <w:rsid w:val="40B86C3C"/>
    <w:rsid w:val="40F9261C"/>
    <w:rsid w:val="41F07F7C"/>
    <w:rsid w:val="41F28B98"/>
    <w:rsid w:val="42579D5A"/>
    <w:rsid w:val="427FFC09"/>
    <w:rsid w:val="42CDB8F2"/>
    <w:rsid w:val="42F35237"/>
    <w:rsid w:val="43A73B22"/>
    <w:rsid w:val="43B1C57B"/>
    <w:rsid w:val="43C12392"/>
    <w:rsid w:val="43C2C064"/>
    <w:rsid w:val="43C63516"/>
    <w:rsid w:val="43E8441A"/>
    <w:rsid w:val="43F47869"/>
    <w:rsid w:val="43F8E779"/>
    <w:rsid w:val="4418FC71"/>
    <w:rsid w:val="4444DDFE"/>
    <w:rsid w:val="449EFCA9"/>
    <w:rsid w:val="44C6598F"/>
    <w:rsid w:val="44F37731"/>
    <w:rsid w:val="45430B83"/>
    <w:rsid w:val="45603D0C"/>
    <w:rsid w:val="456F750D"/>
    <w:rsid w:val="45B347A4"/>
    <w:rsid w:val="45C54FA2"/>
    <w:rsid w:val="45EB18F1"/>
    <w:rsid w:val="4677445F"/>
    <w:rsid w:val="475C56CD"/>
    <w:rsid w:val="477841B1"/>
    <w:rsid w:val="47820E66"/>
    <w:rsid w:val="48F50B50"/>
    <w:rsid w:val="492FD4BD"/>
    <w:rsid w:val="4A330E2A"/>
    <w:rsid w:val="4A670937"/>
    <w:rsid w:val="4A7AC215"/>
    <w:rsid w:val="4A9F86D2"/>
    <w:rsid w:val="4BF9AEF3"/>
    <w:rsid w:val="4C21E718"/>
    <w:rsid w:val="4CEA6354"/>
    <w:rsid w:val="4D30DFD6"/>
    <w:rsid w:val="4DE700ED"/>
    <w:rsid w:val="4E9AAFEF"/>
    <w:rsid w:val="4FAB2394"/>
    <w:rsid w:val="508732CE"/>
    <w:rsid w:val="50CC9B34"/>
    <w:rsid w:val="50E69834"/>
    <w:rsid w:val="511BFCC9"/>
    <w:rsid w:val="513A97B6"/>
    <w:rsid w:val="51A6AB61"/>
    <w:rsid w:val="51CD4439"/>
    <w:rsid w:val="51EAE931"/>
    <w:rsid w:val="51EF45EA"/>
    <w:rsid w:val="5200E1CA"/>
    <w:rsid w:val="5228FD06"/>
    <w:rsid w:val="52912F8A"/>
    <w:rsid w:val="52FF01EE"/>
    <w:rsid w:val="530A404A"/>
    <w:rsid w:val="534559C7"/>
    <w:rsid w:val="5354AB3D"/>
    <w:rsid w:val="53EB102D"/>
    <w:rsid w:val="54BED366"/>
    <w:rsid w:val="54F7B982"/>
    <w:rsid w:val="558A9105"/>
    <w:rsid w:val="559D74A3"/>
    <w:rsid w:val="55C66B7E"/>
    <w:rsid w:val="55CAF46D"/>
    <w:rsid w:val="55FACE66"/>
    <w:rsid w:val="56013CBB"/>
    <w:rsid w:val="5651FE09"/>
    <w:rsid w:val="565ED1AC"/>
    <w:rsid w:val="56699710"/>
    <w:rsid w:val="56DFB339"/>
    <w:rsid w:val="56F1A92F"/>
    <w:rsid w:val="56F1DB05"/>
    <w:rsid w:val="5721B765"/>
    <w:rsid w:val="57932AD8"/>
    <w:rsid w:val="57AA1E06"/>
    <w:rsid w:val="57BE1E07"/>
    <w:rsid w:val="57EB1F86"/>
    <w:rsid w:val="57EBF6EC"/>
    <w:rsid w:val="5876AF13"/>
    <w:rsid w:val="58A9D3A5"/>
    <w:rsid w:val="58E16630"/>
    <w:rsid w:val="59001A66"/>
    <w:rsid w:val="591FCCAD"/>
    <w:rsid w:val="598C63AB"/>
    <w:rsid w:val="59A3FECF"/>
    <w:rsid w:val="59E3E043"/>
    <w:rsid w:val="5A6B4B88"/>
    <w:rsid w:val="5AAC1492"/>
    <w:rsid w:val="5AF75824"/>
    <w:rsid w:val="5B151947"/>
    <w:rsid w:val="5B8BD92C"/>
    <w:rsid w:val="5BC72878"/>
    <w:rsid w:val="5C707E3F"/>
    <w:rsid w:val="5CB845CD"/>
    <w:rsid w:val="5CC8FD16"/>
    <w:rsid w:val="5CD6FCD5"/>
    <w:rsid w:val="5CEF5189"/>
    <w:rsid w:val="5D32BE41"/>
    <w:rsid w:val="5D3E5199"/>
    <w:rsid w:val="5D79C356"/>
    <w:rsid w:val="5D86F7C9"/>
    <w:rsid w:val="5D9BC90D"/>
    <w:rsid w:val="5DA2F7DD"/>
    <w:rsid w:val="5E026C5C"/>
    <w:rsid w:val="5E46C8AE"/>
    <w:rsid w:val="5E4E53B7"/>
    <w:rsid w:val="5E6F3CFD"/>
    <w:rsid w:val="5E8C37E7"/>
    <w:rsid w:val="5E9DCE92"/>
    <w:rsid w:val="5ECC6596"/>
    <w:rsid w:val="5ECCC83A"/>
    <w:rsid w:val="5F21FDE1"/>
    <w:rsid w:val="5F38F752"/>
    <w:rsid w:val="5F9CF0E4"/>
    <w:rsid w:val="5FE9E362"/>
    <w:rsid w:val="600B27BC"/>
    <w:rsid w:val="601E75FE"/>
    <w:rsid w:val="6061755E"/>
    <w:rsid w:val="613FA75C"/>
    <w:rsid w:val="61485398"/>
    <w:rsid w:val="617828D1"/>
    <w:rsid w:val="61C7F70B"/>
    <w:rsid w:val="61E8747B"/>
    <w:rsid w:val="6367DA40"/>
    <w:rsid w:val="63695617"/>
    <w:rsid w:val="642544F5"/>
    <w:rsid w:val="647E7739"/>
    <w:rsid w:val="64AD5F12"/>
    <w:rsid w:val="654B1986"/>
    <w:rsid w:val="65832BBC"/>
    <w:rsid w:val="659934F3"/>
    <w:rsid w:val="65A7B071"/>
    <w:rsid w:val="65DD340B"/>
    <w:rsid w:val="66F1FB1B"/>
    <w:rsid w:val="671ADEF8"/>
    <w:rsid w:val="678A09F1"/>
    <w:rsid w:val="67BE20E1"/>
    <w:rsid w:val="67CA5D6F"/>
    <w:rsid w:val="68251C71"/>
    <w:rsid w:val="683705BE"/>
    <w:rsid w:val="68485661"/>
    <w:rsid w:val="68731308"/>
    <w:rsid w:val="68CF0745"/>
    <w:rsid w:val="695A2318"/>
    <w:rsid w:val="69849C77"/>
    <w:rsid w:val="6A0361DF"/>
    <w:rsid w:val="6A6CBE8E"/>
    <w:rsid w:val="6ABEAB8C"/>
    <w:rsid w:val="6AC8B68C"/>
    <w:rsid w:val="6B9CDD8A"/>
    <w:rsid w:val="6BC37780"/>
    <w:rsid w:val="6BCF5DB7"/>
    <w:rsid w:val="6C137EA8"/>
    <w:rsid w:val="6C252D39"/>
    <w:rsid w:val="6C657C9B"/>
    <w:rsid w:val="6C6B2047"/>
    <w:rsid w:val="6C7B91F2"/>
    <w:rsid w:val="6C8688E3"/>
    <w:rsid w:val="6CD12F63"/>
    <w:rsid w:val="6D692A25"/>
    <w:rsid w:val="6D85B99E"/>
    <w:rsid w:val="6DDC26CD"/>
    <w:rsid w:val="6E0492C8"/>
    <w:rsid w:val="6E56416A"/>
    <w:rsid w:val="6E7E8A98"/>
    <w:rsid w:val="6EE04E36"/>
    <w:rsid w:val="6F0861A2"/>
    <w:rsid w:val="6F993FEC"/>
    <w:rsid w:val="6FEE8728"/>
    <w:rsid w:val="6FF0CFF3"/>
    <w:rsid w:val="70476E27"/>
    <w:rsid w:val="70A0CAE7"/>
    <w:rsid w:val="71F05AEA"/>
    <w:rsid w:val="723CB78F"/>
    <w:rsid w:val="726DCA2F"/>
    <w:rsid w:val="729B2C58"/>
    <w:rsid w:val="72EBE043"/>
    <w:rsid w:val="72F81CB4"/>
    <w:rsid w:val="730A94C0"/>
    <w:rsid w:val="7332FB0E"/>
    <w:rsid w:val="73B5F880"/>
    <w:rsid w:val="74A32FAE"/>
    <w:rsid w:val="74C0F9C1"/>
    <w:rsid w:val="75DA3081"/>
    <w:rsid w:val="761571BC"/>
    <w:rsid w:val="774BE6E4"/>
    <w:rsid w:val="77EE6D38"/>
    <w:rsid w:val="7816DDBA"/>
    <w:rsid w:val="784ACBA8"/>
    <w:rsid w:val="784C1B18"/>
    <w:rsid w:val="78622D9D"/>
    <w:rsid w:val="78CEFD9E"/>
    <w:rsid w:val="78E55CE5"/>
    <w:rsid w:val="78E9F06C"/>
    <w:rsid w:val="797AF36F"/>
    <w:rsid w:val="7A32E906"/>
    <w:rsid w:val="7A47AD2D"/>
    <w:rsid w:val="7A604B2F"/>
    <w:rsid w:val="7B320E4B"/>
    <w:rsid w:val="7B7F430C"/>
    <w:rsid w:val="7BB29215"/>
    <w:rsid w:val="7BEEA9F7"/>
    <w:rsid w:val="7C31CFE6"/>
    <w:rsid w:val="7C6A81B8"/>
    <w:rsid w:val="7C84A3EB"/>
    <w:rsid w:val="7C8900A4"/>
    <w:rsid w:val="7C9CA11A"/>
    <w:rsid w:val="7CC40FF1"/>
    <w:rsid w:val="7CE71002"/>
    <w:rsid w:val="7D07C1D3"/>
    <w:rsid w:val="7D2F8D8A"/>
    <w:rsid w:val="7D4E6276"/>
    <w:rsid w:val="7DCDD318"/>
    <w:rsid w:val="7DD490B3"/>
    <w:rsid w:val="7E0B4186"/>
    <w:rsid w:val="7EFE5F86"/>
    <w:rsid w:val="7F61B5F3"/>
    <w:rsid w:val="7FEB3F2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15ED"/>
  <w15:chartTrackingRefBased/>
  <w15:docId w15:val="{1DD4DAE8-EC3F-4B65-8235-EAFE223F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C7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6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2F5"/>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z-TopofForm">
    <w:name w:val="HTML Top of Form"/>
    <w:basedOn w:val="Normal"/>
    <w:next w:val="Normal"/>
    <w:link w:val="z-TopofFormChar"/>
    <w:hidden/>
    <w:uiPriority w:val="99"/>
    <w:semiHidden/>
    <w:unhideWhenUsed/>
    <w:rsid w:val="00C972F5"/>
    <w:pPr>
      <w:pBdr>
        <w:bottom w:val="single" w:sz="6" w:space="1" w:color="auto"/>
      </w:pBdr>
      <w:bidi w:val="0"/>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C972F5"/>
    <w:rPr>
      <w:rFonts w:ascii="Arial" w:eastAsia="Times New Roman" w:hAnsi="Arial" w:cs="Arial"/>
      <w:vanish/>
      <w:sz w:val="16"/>
      <w:szCs w:val="16"/>
      <w:lang w:bidi="ar-SA"/>
    </w:rPr>
  </w:style>
  <w:style w:type="paragraph" w:styleId="Revision">
    <w:name w:val="Revision"/>
    <w:hidden/>
    <w:uiPriority w:val="99"/>
    <w:semiHidden/>
    <w:rsid w:val="00D129D4"/>
    <w:pPr>
      <w:spacing w:after="0" w:line="240" w:lineRule="auto"/>
    </w:pPr>
  </w:style>
  <w:style w:type="character" w:styleId="CommentReference">
    <w:name w:val="annotation reference"/>
    <w:basedOn w:val="DefaultParagraphFont"/>
    <w:uiPriority w:val="99"/>
    <w:semiHidden/>
    <w:unhideWhenUsed/>
    <w:rsid w:val="009D3799"/>
    <w:rPr>
      <w:sz w:val="16"/>
      <w:szCs w:val="16"/>
    </w:rPr>
  </w:style>
  <w:style w:type="paragraph" w:styleId="CommentText">
    <w:name w:val="annotation text"/>
    <w:basedOn w:val="Normal"/>
    <w:link w:val="CommentTextChar"/>
    <w:uiPriority w:val="99"/>
    <w:unhideWhenUsed/>
    <w:rsid w:val="009D3799"/>
    <w:pPr>
      <w:spacing w:line="240" w:lineRule="auto"/>
    </w:pPr>
    <w:rPr>
      <w:sz w:val="20"/>
      <w:szCs w:val="20"/>
    </w:rPr>
  </w:style>
  <w:style w:type="character" w:customStyle="1" w:styleId="CommentTextChar">
    <w:name w:val="Comment Text Char"/>
    <w:basedOn w:val="DefaultParagraphFont"/>
    <w:link w:val="CommentText"/>
    <w:uiPriority w:val="99"/>
    <w:rsid w:val="009D3799"/>
    <w:rPr>
      <w:sz w:val="20"/>
      <w:szCs w:val="20"/>
    </w:rPr>
  </w:style>
  <w:style w:type="paragraph" w:styleId="CommentSubject">
    <w:name w:val="annotation subject"/>
    <w:basedOn w:val="CommentText"/>
    <w:next w:val="CommentText"/>
    <w:link w:val="CommentSubjectChar"/>
    <w:uiPriority w:val="99"/>
    <w:semiHidden/>
    <w:unhideWhenUsed/>
    <w:rsid w:val="009D3799"/>
    <w:rPr>
      <w:b/>
      <w:bCs/>
    </w:rPr>
  </w:style>
  <w:style w:type="character" w:customStyle="1" w:styleId="CommentSubjectChar">
    <w:name w:val="Comment Subject Char"/>
    <w:basedOn w:val="CommentTextChar"/>
    <w:link w:val="CommentSubject"/>
    <w:uiPriority w:val="99"/>
    <w:semiHidden/>
    <w:rsid w:val="009D3799"/>
    <w:rPr>
      <w:b/>
      <w:bCs/>
      <w:sz w:val="20"/>
      <w:szCs w:val="20"/>
    </w:rPr>
  </w:style>
  <w:style w:type="character" w:styleId="Hyperlink">
    <w:name w:val="Hyperlink"/>
    <w:basedOn w:val="DefaultParagraphFont"/>
    <w:uiPriority w:val="99"/>
    <w:semiHidden/>
    <w:unhideWhenUsed/>
    <w:rsid w:val="00725EA0"/>
    <w:rPr>
      <w:color w:val="0000FF"/>
      <w:u w:val="single"/>
    </w:rPr>
  </w:style>
  <w:style w:type="character" w:styleId="FollowedHyperlink">
    <w:name w:val="FollowedHyperlink"/>
    <w:basedOn w:val="DefaultParagraphFont"/>
    <w:uiPriority w:val="99"/>
    <w:semiHidden/>
    <w:unhideWhenUsed/>
    <w:rsid w:val="00A26A36"/>
    <w:rPr>
      <w:color w:val="954F72" w:themeColor="followedHyperlink"/>
      <w:u w:val="single"/>
    </w:rPr>
  </w:style>
  <w:style w:type="paragraph" w:styleId="ListParagraph">
    <w:name w:val="List Paragraph"/>
    <w:basedOn w:val="Normal"/>
    <w:uiPriority w:val="34"/>
    <w:qFormat/>
    <w:rsid w:val="003F6D2F"/>
    <w:pPr>
      <w:ind w:left="720"/>
      <w:contextualSpacing/>
    </w:pPr>
  </w:style>
  <w:style w:type="character" w:customStyle="1" w:styleId="Heading1Char">
    <w:name w:val="Heading 1 Char"/>
    <w:basedOn w:val="DefaultParagraphFont"/>
    <w:link w:val="Heading1"/>
    <w:uiPriority w:val="9"/>
    <w:rsid w:val="00AC7D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60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rful-Accent2">
    <w:name w:val="Grid Table 6 Colorful Accent 2"/>
    <w:basedOn w:val="TableNormal"/>
    <w:uiPriority w:val="51"/>
    <w:rsid w:val="00C87FEB"/>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565">
      <w:bodyDiv w:val="1"/>
      <w:marLeft w:val="0"/>
      <w:marRight w:val="0"/>
      <w:marTop w:val="0"/>
      <w:marBottom w:val="0"/>
      <w:divBdr>
        <w:top w:val="none" w:sz="0" w:space="0" w:color="auto"/>
        <w:left w:val="none" w:sz="0" w:space="0" w:color="auto"/>
        <w:bottom w:val="none" w:sz="0" w:space="0" w:color="auto"/>
        <w:right w:val="none" w:sz="0" w:space="0" w:color="auto"/>
      </w:divBdr>
    </w:div>
    <w:div w:id="99181725">
      <w:bodyDiv w:val="1"/>
      <w:marLeft w:val="0"/>
      <w:marRight w:val="0"/>
      <w:marTop w:val="0"/>
      <w:marBottom w:val="0"/>
      <w:divBdr>
        <w:top w:val="none" w:sz="0" w:space="0" w:color="auto"/>
        <w:left w:val="none" w:sz="0" w:space="0" w:color="auto"/>
        <w:bottom w:val="none" w:sz="0" w:space="0" w:color="auto"/>
        <w:right w:val="none" w:sz="0" w:space="0" w:color="auto"/>
      </w:divBdr>
    </w:div>
    <w:div w:id="100879556">
      <w:bodyDiv w:val="1"/>
      <w:marLeft w:val="0"/>
      <w:marRight w:val="0"/>
      <w:marTop w:val="0"/>
      <w:marBottom w:val="0"/>
      <w:divBdr>
        <w:top w:val="none" w:sz="0" w:space="0" w:color="auto"/>
        <w:left w:val="none" w:sz="0" w:space="0" w:color="auto"/>
        <w:bottom w:val="none" w:sz="0" w:space="0" w:color="auto"/>
        <w:right w:val="none" w:sz="0" w:space="0" w:color="auto"/>
      </w:divBdr>
    </w:div>
    <w:div w:id="135033407">
      <w:bodyDiv w:val="1"/>
      <w:marLeft w:val="0"/>
      <w:marRight w:val="0"/>
      <w:marTop w:val="0"/>
      <w:marBottom w:val="0"/>
      <w:divBdr>
        <w:top w:val="none" w:sz="0" w:space="0" w:color="auto"/>
        <w:left w:val="none" w:sz="0" w:space="0" w:color="auto"/>
        <w:bottom w:val="none" w:sz="0" w:space="0" w:color="auto"/>
        <w:right w:val="none" w:sz="0" w:space="0" w:color="auto"/>
      </w:divBdr>
    </w:div>
    <w:div w:id="154415104">
      <w:bodyDiv w:val="1"/>
      <w:marLeft w:val="0"/>
      <w:marRight w:val="0"/>
      <w:marTop w:val="0"/>
      <w:marBottom w:val="0"/>
      <w:divBdr>
        <w:top w:val="none" w:sz="0" w:space="0" w:color="auto"/>
        <w:left w:val="none" w:sz="0" w:space="0" w:color="auto"/>
        <w:bottom w:val="none" w:sz="0" w:space="0" w:color="auto"/>
        <w:right w:val="none" w:sz="0" w:space="0" w:color="auto"/>
      </w:divBdr>
    </w:div>
    <w:div w:id="199392974">
      <w:bodyDiv w:val="1"/>
      <w:marLeft w:val="0"/>
      <w:marRight w:val="0"/>
      <w:marTop w:val="0"/>
      <w:marBottom w:val="0"/>
      <w:divBdr>
        <w:top w:val="none" w:sz="0" w:space="0" w:color="auto"/>
        <w:left w:val="none" w:sz="0" w:space="0" w:color="auto"/>
        <w:bottom w:val="none" w:sz="0" w:space="0" w:color="auto"/>
        <w:right w:val="none" w:sz="0" w:space="0" w:color="auto"/>
      </w:divBdr>
    </w:div>
    <w:div w:id="246812770">
      <w:bodyDiv w:val="1"/>
      <w:marLeft w:val="0"/>
      <w:marRight w:val="0"/>
      <w:marTop w:val="0"/>
      <w:marBottom w:val="0"/>
      <w:divBdr>
        <w:top w:val="none" w:sz="0" w:space="0" w:color="auto"/>
        <w:left w:val="none" w:sz="0" w:space="0" w:color="auto"/>
        <w:bottom w:val="none" w:sz="0" w:space="0" w:color="auto"/>
        <w:right w:val="none" w:sz="0" w:space="0" w:color="auto"/>
      </w:divBdr>
    </w:div>
    <w:div w:id="291792540">
      <w:bodyDiv w:val="1"/>
      <w:marLeft w:val="0"/>
      <w:marRight w:val="0"/>
      <w:marTop w:val="0"/>
      <w:marBottom w:val="0"/>
      <w:divBdr>
        <w:top w:val="none" w:sz="0" w:space="0" w:color="auto"/>
        <w:left w:val="none" w:sz="0" w:space="0" w:color="auto"/>
        <w:bottom w:val="none" w:sz="0" w:space="0" w:color="auto"/>
        <w:right w:val="none" w:sz="0" w:space="0" w:color="auto"/>
      </w:divBdr>
    </w:div>
    <w:div w:id="416639862">
      <w:bodyDiv w:val="1"/>
      <w:marLeft w:val="0"/>
      <w:marRight w:val="0"/>
      <w:marTop w:val="0"/>
      <w:marBottom w:val="0"/>
      <w:divBdr>
        <w:top w:val="none" w:sz="0" w:space="0" w:color="auto"/>
        <w:left w:val="none" w:sz="0" w:space="0" w:color="auto"/>
        <w:bottom w:val="none" w:sz="0" w:space="0" w:color="auto"/>
        <w:right w:val="none" w:sz="0" w:space="0" w:color="auto"/>
      </w:divBdr>
    </w:div>
    <w:div w:id="563610672">
      <w:bodyDiv w:val="1"/>
      <w:marLeft w:val="0"/>
      <w:marRight w:val="0"/>
      <w:marTop w:val="0"/>
      <w:marBottom w:val="0"/>
      <w:divBdr>
        <w:top w:val="none" w:sz="0" w:space="0" w:color="auto"/>
        <w:left w:val="none" w:sz="0" w:space="0" w:color="auto"/>
        <w:bottom w:val="none" w:sz="0" w:space="0" w:color="auto"/>
        <w:right w:val="none" w:sz="0" w:space="0" w:color="auto"/>
      </w:divBdr>
      <w:divsChild>
        <w:div w:id="1234584511">
          <w:marLeft w:val="0"/>
          <w:marRight w:val="0"/>
          <w:marTop w:val="0"/>
          <w:marBottom w:val="0"/>
          <w:divBdr>
            <w:top w:val="single" w:sz="2" w:space="0" w:color="auto"/>
            <w:left w:val="single" w:sz="2" w:space="0" w:color="auto"/>
            <w:bottom w:val="single" w:sz="6" w:space="0" w:color="auto"/>
            <w:right w:val="single" w:sz="2" w:space="0" w:color="auto"/>
          </w:divBdr>
          <w:divsChild>
            <w:div w:id="943996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680936">
                  <w:marLeft w:val="0"/>
                  <w:marRight w:val="0"/>
                  <w:marTop w:val="0"/>
                  <w:marBottom w:val="0"/>
                  <w:divBdr>
                    <w:top w:val="single" w:sz="2" w:space="0" w:color="D9D9E3"/>
                    <w:left w:val="single" w:sz="2" w:space="0" w:color="D9D9E3"/>
                    <w:bottom w:val="single" w:sz="2" w:space="0" w:color="D9D9E3"/>
                    <w:right w:val="single" w:sz="2" w:space="0" w:color="D9D9E3"/>
                  </w:divBdr>
                  <w:divsChild>
                    <w:div w:id="654603168">
                      <w:marLeft w:val="0"/>
                      <w:marRight w:val="0"/>
                      <w:marTop w:val="0"/>
                      <w:marBottom w:val="0"/>
                      <w:divBdr>
                        <w:top w:val="single" w:sz="2" w:space="0" w:color="D9D9E3"/>
                        <w:left w:val="single" w:sz="2" w:space="0" w:color="D9D9E3"/>
                        <w:bottom w:val="single" w:sz="2" w:space="0" w:color="D9D9E3"/>
                        <w:right w:val="single" w:sz="2" w:space="0" w:color="D9D9E3"/>
                      </w:divBdr>
                      <w:divsChild>
                        <w:div w:id="1154683176">
                          <w:marLeft w:val="0"/>
                          <w:marRight w:val="0"/>
                          <w:marTop w:val="0"/>
                          <w:marBottom w:val="0"/>
                          <w:divBdr>
                            <w:top w:val="single" w:sz="2" w:space="0" w:color="D9D9E3"/>
                            <w:left w:val="single" w:sz="2" w:space="0" w:color="D9D9E3"/>
                            <w:bottom w:val="single" w:sz="2" w:space="0" w:color="D9D9E3"/>
                            <w:right w:val="single" w:sz="2" w:space="0" w:color="D9D9E3"/>
                          </w:divBdr>
                          <w:divsChild>
                            <w:div w:id="120436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2842481">
      <w:bodyDiv w:val="1"/>
      <w:marLeft w:val="0"/>
      <w:marRight w:val="0"/>
      <w:marTop w:val="0"/>
      <w:marBottom w:val="0"/>
      <w:divBdr>
        <w:top w:val="none" w:sz="0" w:space="0" w:color="auto"/>
        <w:left w:val="none" w:sz="0" w:space="0" w:color="auto"/>
        <w:bottom w:val="none" w:sz="0" w:space="0" w:color="auto"/>
        <w:right w:val="none" w:sz="0" w:space="0" w:color="auto"/>
      </w:divBdr>
    </w:div>
    <w:div w:id="614334660">
      <w:bodyDiv w:val="1"/>
      <w:marLeft w:val="0"/>
      <w:marRight w:val="0"/>
      <w:marTop w:val="0"/>
      <w:marBottom w:val="0"/>
      <w:divBdr>
        <w:top w:val="none" w:sz="0" w:space="0" w:color="auto"/>
        <w:left w:val="none" w:sz="0" w:space="0" w:color="auto"/>
        <w:bottom w:val="none" w:sz="0" w:space="0" w:color="auto"/>
        <w:right w:val="none" w:sz="0" w:space="0" w:color="auto"/>
      </w:divBdr>
    </w:div>
    <w:div w:id="704914672">
      <w:bodyDiv w:val="1"/>
      <w:marLeft w:val="0"/>
      <w:marRight w:val="0"/>
      <w:marTop w:val="0"/>
      <w:marBottom w:val="0"/>
      <w:divBdr>
        <w:top w:val="none" w:sz="0" w:space="0" w:color="auto"/>
        <w:left w:val="none" w:sz="0" w:space="0" w:color="auto"/>
        <w:bottom w:val="none" w:sz="0" w:space="0" w:color="auto"/>
        <w:right w:val="none" w:sz="0" w:space="0" w:color="auto"/>
      </w:divBdr>
    </w:div>
    <w:div w:id="722171780">
      <w:bodyDiv w:val="1"/>
      <w:marLeft w:val="0"/>
      <w:marRight w:val="0"/>
      <w:marTop w:val="0"/>
      <w:marBottom w:val="0"/>
      <w:divBdr>
        <w:top w:val="none" w:sz="0" w:space="0" w:color="auto"/>
        <w:left w:val="none" w:sz="0" w:space="0" w:color="auto"/>
        <w:bottom w:val="none" w:sz="0" w:space="0" w:color="auto"/>
        <w:right w:val="none" w:sz="0" w:space="0" w:color="auto"/>
      </w:divBdr>
    </w:div>
    <w:div w:id="775562994">
      <w:bodyDiv w:val="1"/>
      <w:marLeft w:val="0"/>
      <w:marRight w:val="0"/>
      <w:marTop w:val="0"/>
      <w:marBottom w:val="0"/>
      <w:divBdr>
        <w:top w:val="none" w:sz="0" w:space="0" w:color="auto"/>
        <w:left w:val="none" w:sz="0" w:space="0" w:color="auto"/>
        <w:bottom w:val="none" w:sz="0" w:space="0" w:color="auto"/>
        <w:right w:val="none" w:sz="0" w:space="0" w:color="auto"/>
      </w:divBdr>
    </w:div>
    <w:div w:id="850753677">
      <w:bodyDiv w:val="1"/>
      <w:marLeft w:val="0"/>
      <w:marRight w:val="0"/>
      <w:marTop w:val="0"/>
      <w:marBottom w:val="0"/>
      <w:divBdr>
        <w:top w:val="none" w:sz="0" w:space="0" w:color="auto"/>
        <w:left w:val="none" w:sz="0" w:space="0" w:color="auto"/>
        <w:bottom w:val="none" w:sz="0" w:space="0" w:color="auto"/>
        <w:right w:val="none" w:sz="0" w:space="0" w:color="auto"/>
      </w:divBdr>
    </w:div>
    <w:div w:id="876159178">
      <w:bodyDiv w:val="1"/>
      <w:marLeft w:val="0"/>
      <w:marRight w:val="0"/>
      <w:marTop w:val="0"/>
      <w:marBottom w:val="0"/>
      <w:divBdr>
        <w:top w:val="none" w:sz="0" w:space="0" w:color="auto"/>
        <w:left w:val="none" w:sz="0" w:space="0" w:color="auto"/>
        <w:bottom w:val="none" w:sz="0" w:space="0" w:color="auto"/>
        <w:right w:val="none" w:sz="0" w:space="0" w:color="auto"/>
      </w:divBdr>
    </w:div>
    <w:div w:id="943342852">
      <w:bodyDiv w:val="1"/>
      <w:marLeft w:val="0"/>
      <w:marRight w:val="0"/>
      <w:marTop w:val="0"/>
      <w:marBottom w:val="0"/>
      <w:divBdr>
        <w:top w:val="none" w:sz="0" w:space="0" w:color="auto"/>
        <w:left w:val="none" w:sz="0" w:space="0" w:color="auto"/>
        <w:bottom w:val="none" w:sz="0" w:space="0" w:color="auto"/>
        <w:right w:val="none" w:sz="0" w:space="0" w:color="auto"/>
      </w:divBdr>
    </w:div>
    <w:div w:id="1056902689">
      <w:bodyDiv w:val="1"/>
      <w:marLeft w:val="0"/>
      <w:marRight w:val="0"/>
      <w:marTop w:val="0"/>
      <w:marBottom w:val="0"/>
      <w:divBdr>
        <w:top w:val="none" w:sz="0" w:space="0" w:color="auto"/>
        <w:left w:val="none" w:sz="0" w:space="0" w:color="auto"/>
        <w:bottom w:val="none" w:sz="0" w:space="0" w:color="auto"/>
        <w:right w:val="none" w:sz="0" w:space="0" w:color="auto"/>
      </w:divBdr>
    </w:div>
    <w:div w:id="1068839869">
      <w:bodyDiv w:val="1"/>
      <w:marLeft w:val="0"/>
      <w:marRight w:val="0"/>
      <w:marTop w:val="0"/>
      <w:marBottom w:val="0"/>
      <w:divBdr>
        <w:top w:val="none" w:sz="0" w:space="0" w:color="auto"/>
        <w:left w:val="none" w:sz="0" w:space="0" w:color="auto"/>
        <w:bottom w:val="none" w:sz="0" w:space="0" w:color="auto"/>
        <w:right w:val="none" w:sz="0" w:space="0" w:color="auto"/>
      </w:divBdr>
    </w:div>
    <w:div w:id="1118842435">
      <w:bodyDiv w:val="1"/>
      <w:marLeft w:val="0"/>
      <w:marRight w:val="0"/>
      <w:marTop w:val="0"/>
      <w:marBottom w:val="0"/>
      <w:divBdr>
        <w:top w:val="none" w:sz="0" w:space="0" w:color="auto"/>
        <w:left w:val="none" w:sz="0" w:space="0" w:color="auto"/>
        <w:bottom w:val="none" w:sz="0" w:space="0" w:color="auto"/>
        <w:right w:val="none" w:sz="0" w:space="0" w:color="auto"/>
      </w:divBdr>
    </w:div>
    <w:div w:id="1129393200">
      <w:bodyDiv w:val="1"/>
      <w:marLeft w:val="0"/>
      <w:marRight w:val="0"/>
      <w:marTop w:val="0"/>
      <w:marBottom w:val="0"/>
      <w:divBdr>
        <w:top w:val="none" w:sz="0" w:space="0" w:color="auto"/>
        <w:left w:val="none" w:sz="0" w:space="0" w:color="auto"/>
        <w:bottom w:val="none" w:sz="0" w:space="0" w:color="auto"/>
        <w:right w:val="none" w:sz="0" w:space="0" w:color="auto"/>
      </w:divBdr>
    </w:div>
    <w:div w:id="1142112924">
      <w:bodyDiv w:val="1"/>
      <w:marLeft w:val="0"/>
      <w:marRight w:val="0"/>
      <w:marTop w:val="0"/>
      <w:marBottom w:val="0"/>
      <w:divBdr>
        <w:top w:val="none" w:sz="0" w:space="0" w:color="auto"/>
        <w:left w:val="none" w:sz="0" w:space="0" w:color="auto"/>
        <w:bottom w:val="none" w:sz="0" w:space="0" w:color="auto"/>
        <w:right w:val="none" w:sz="0" w:space="0" w:color="auto"/>
      </w:divBdr>
    </w:div>
    <w:div w:id="1261377240">
      <w:bodyDiv w:val="1"/>
      <w:marLeft w:val="0"/>
      <w:marRight w:val="0"/>
      <w:marTop w:val="0"/>
      <w:marBottom w:val="0"/>
      <w:divBdr>
        <w:top w:val="none" w:sz="0" w:space="0" w:color="auto"/>
        <w:left w:val="none" w:sz="0" w:space="0" w:color="auto"/>
        <w:bottom w:val="none" w:sz="0" w:space="0" w:color="auto"/>
        <w:right w:val="none" w:sz="0" w:space="0" w:color="auto"/>
      </w:divBdr>
    </w:div>
    <w:div w:id="1345861415">
      <w:bodyDiv w:val="1"/>
      <w:marLeft w:val="0"/>
      <w:marRight w:val="0"/>
      <w:marTop w:val="0"/>
      <w:marBottom w:val="0"/>
      <w:divBdr>
        <w:top w:val="none" w:sz="0" w:space="0" w:color="auto"/>
        <w:left w:val="none" w:sz="0" w:space="0" w:color="auto"/>
        <w:bottom w:val="none" w:sz="0" w:space="0" w:color="auto"/>
        <w:right w:val="none" w:sz="0" w:space="0" w:color="auto"/>
      </w:divBdr>
    </w:div>
    <w:div w:id="1346980215">
      <w:bodyDiv w:val="1"/>
      <w:marLeft w:val="0"/>
      <w:marRight w:val="0"/>
      <w:marTop w:val="0"/>
      <w:marBottom w:val="0"/>
      <w:divBdr>
        <w:top w:val="none" w:sz="0" w:space="0" w:color="auto"/>
        <w:left w:val="none" w:sz="0" w:space="0" w:color="auto"/>
        <w:bottom w:val="none" w:sz="0" w:space="0" w:color="auto"/>
        <w:right w:val="none" w:sz="0" w:space="0" w:color="auto"/>
      </w:divBdr>
      <w:divsChild>
        <w:div w:id="547110281">
          <w:marLeft w:val="0"/>
          <w:marRight w:val="0"/>
          <w:marTop w:val="0"/>
          <w:marBottom w:val="0"/>
          <w:divBdr>
            <w:top w:val="none" w:sz="0" w:space="0" w:color="auto"/>
            <w:left w:val="none" w:sz="0" w:space="0" w:color="auto"/>
            <w:bottom w:val="none" w:sz="0" w:space="0" w:color="auto"/>
            <w:right w:val="none" w:sz="0" w:space="0" w:color="auto"/>
          </w:divBdr>
          <w:divsChild>
            <w:div w:id="38483402">
              <w:marLeft w:val="0"/>
              <w:marRight w:val="0"/>
              <w:marTop w:val="0"/>
              <w:marBottom w:val="0"/>
              <w:divBdr>
                <w:top w:val="single" w:sz="2" w:space="0" w:color="D9D9E3"/>
                <w:left w:val="single" w:sz="2" w:space="0" w:color="D9D9E3"/>
                <w:bottom w:val="single" w:sz="2" w:space="0" w:color="D9D9E3"/>
                <w:right w:val="single" w:sz="2" w:space="0" w:color="D9D9E3"/>
              </w:divBdr>
              <w:divsChild>
                <w:div w:id="2118986011">
                  <w:marLeft w:val="0"/>
                  <w:marRight w:val="0"/>
                  <w:marTop w:val="0"/>
                  <w:marBottom w:val="0"/>
                  <w:divBdr>
                    <w:top w:val="single" w:sz="2" w:space="0" w:color="D9D9E3"/>
                    <w:left w:val="single" w:sz="2" w:space="0" w:color="D9D9E3"/>
                    <w:bottom w:val="single" w:sz="2" w:space="0" w:color="D9D9E3"/>
                    <w:right w:val="single" w:sz="2" w:space="0" w:color="D9D9E3"/>
                  </w:divBdr>
                  <w:divsChild>
                    <w:div w:id="864631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32163099">
          <w:marLeft w:val="0"/>
          <w:marRight w:val="0"/>
          <w:marTop w:val="0"/>
          <w:marBottom w:val="0"/>
          <w:divBdr>
            <w:top w:val="single" w:sz="2" w:space="0" w:color="D9D9E3"/>
            <w:left w:val="single" w:sz="2" w:space="0" w:color="D9D9E3"/>
            <w:bottom w:val="single" w:sz="2" w:space="0" w:color="D9D9E3"/>
            <w:right w:val="single" w:sz="2" w:space="0" w:color="D9D9E3"/>
          </w:divBdr>
          <w:divsChild>
            <w:div w:id="916599528">
              <w:marLeft w:val="0"/>
              <w:marRight w:val="0"/>
              <w:marTop w:val="0"/>
              <w:marBottom w:val="0"/>
              <w:divBdr>
                <w:top w:val="single" w:sz="2" w:space="0" w:color="D9D9E3"/>
                <w:left w:val="single" w:sz="2" w:space="0" w:color="D9D9E3"/>
                <w:bottom w:val="single" w:sz="2" w:space="0" w:color="D9D9E3"/>
                <w:right w:val="single" w:sz="2" w:space="0" w:color="D9D9E3"/>
              </w:divBdr>
              <w:divsChild>
                <w:div w:id="1388795461">
                  <w:marLeft w:val="0"/>
                  <w:marRight w:val="0"/>
                  <w:marTop w:val="0"/>
                  <w:marBottom w:val="0"/>
                  <w:divBdr>
                    <w:top w:val="single" w:sz="2" w:space="0" w:color="D9D9E3"/>
                    <w:left w:val="single" w:sz="2" w:space="0" w:color="D9D9E3"/>
                    <w:bottom w:val="single" w:sz="2" w:space="0" w:color="D9D9E3"/>
                    <w:right w:val="single" w:sz="2" w:space="0" w:color="D9D9E3"/>
                  </w:divBdr>
                  <w:divsChild>
                    <w:div w:id="2097480326">
                      <w:marLeft w:val="0"/>
                      <w:marRight w:val="0"/>
                      <w:marTop w:val="0"/>
                      <w:marBottom w:val="0"/>
                      <w:divBdr>
                        <w:top w:val="single" w:sz="2" w:space="0" w:color="D9D9E3"/>
                        <w:left w:val="single" w:sz="2" w:space="0" w:color="D9D9E3"/>
                        <w:bottom w:val="single" w:sz="2" w:space="0" w:color="D9D9E3"/>
                        <w:right w:val="single" w:sz="2" w:space="0" w:color="D9D9E3"/>
                      </w:divBdr>
                      <w:divsChild>
                        <w:div w:id="1938172267">
                          <w:marLeft w:val="0"/>
                          <w:marRight w:val="0"/>
                          <w:marTop w:val="0"/>
                          <w:marBottom w:val="0"/>
                          <w:divBdr>
                            <w:top w:val="single" w:sz="2" w:space="0" w:color="auto"/>
                            <w:left w:val="single" w:sz="2" w:space="0" w:color="auto"/>
                            <w:bottom w:val="single" w:sz="6" w:space="0" w:color="auto"/>
                            <w:right w:val="single" w:sz="2" w:space="0" w:color="auto"/>
                          </w:divBdr>
                          <w:divsChild>
                            <w:div w:id="953444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491972">
                                  <w:marLeft w:val="0"/>
                                  <w:marRight w:val="0"/>
                                  <w:marTop w:val="0"/>
                                  <w:marBottom w:val="0"/>
                                  <w:divBdr>
                                    <w:top w:val="single" w:sz="2" w:space="0" w:color="D9D9E3"/>
                                    <w:left w:val="single" w:sz="2" w:space="0" w:color="D9D9E3"/>
                                    <w:bottom w:val="single" w:sz="2" w:space="0" w:color="D9D9E3"/>
                                    <w:right w:val="single" w:sz="2" w:space="0" w:color="D9D9E3"/>
                                  </w:divBdr>
                                  <w:divsChild>
                                    <w:div w:id="1115908973">
                                      <w:marLeft w:val="0"/>
                                      <w:marRight w:val="0"/>
                                      <w:marTop w:val="0"/>
                                      <w:marBottom w:val="0"/>
                                      <w:divBdr>
                                        <w:top w:val="single" w:sz="2" w:space="0" w:color="D9D9E3"/>
                                        <w:left w:val="single" w:sz="2" w:space="0" w:color="D9D9E3"/>
                                        <w:bottom w:val="single" w:sz="2" w:space="0" w:color="D9D9E3"/>
                                        <w:right w:val="single" w:sz="2" w:space="0" w:color="D9D9E3"/>
                                      </w:divBdr>
                                      <w:divsChild>
                                        <w:div w:id="233974512">
                                          <w:marLeft w:val="0"/>
                                          <w:marRight w:val="0"/>
                                          <w:marTop w:val="0"/>
                                          <w:marBottom w:val="0"/>
                                          <w:divBdr>
                                            <w:top w:val="single" w:sz="2" w:space="0" w:color="D9D9E3"/>
                                            <w:left w:val="single" w:sz="2" w:space="0" w:color="D9D9E3"/>
                                            <w:bottom w:val="single" w:sz="2" w:space="0" w:color="D9D9E3"/>
                                            <w:right w:val="single" w:sz="2" w:space="0" w:color="D9D9E3"/>
                                          </w:divBdr>
                                          <w:divsChild>
                                            <w:div w:id="1926571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0716453">
      <w:bodyDiv w:val="1"/>
      <w:marLeft w:val="0"/>
      <w:marRight w:val="0"/>
      <w:marTop w:val="0"/>
      <w:marBottom w:val="0"/>
      <w:divBdr>
        <w:top w:val="none" w:sz="0" w:space="0" w:color="auto"/>
        <w:left w:val="none" w:sz="0" w:space="0" w:color="auto"/>
        <w:bottom w:val="none" w:sz="0" w:space="0" w:color="auto"/>
        <w:right w:val="none" w:sz="0" w:space="0" w:color="auto"/>
      </w:divBdr>
    </w:div>
    <w:div w:id="1373533412">
      <w:bodyDiv w:val="1"/>
      <w:marLeft w:val="0"/>
      <w:marRight w:val="0"/>
      <w:marTop w:val="0"/>
      <w:marBottom w:val="0"/>
      <w:divBdr>
        <w:top w:val="none" w:sz="0" w:space="0" w:color="auto"/>
        <w:left w:val="none" w:sz="0" w:space="0" w:color="auto"/>
        <w:bottom w:val="none" w:sz="0" w:space="0" w:color="auto"/>
        <w:right w:val="none" w:sz="0" w:space="0" w:color="auto"/>
      </w:divBdr>
    </w:div>
    <w:div w:id="1537346959">
      <w:bodyDiv w:val="1"/>
      <w:marLeft w:val="0"/>
      <w:marRight w:val="0"/>
      <w:marTop w:val="0"/>
      <w:marBottom w:val="0"/>
      <w:divBdr>
        <w:top w:val="none" w:sz="0" w:space="0" w:color="auto"/>
        <w:left w:val="none" w:sz="0" w:space="0" w:color="auto"/>
        <w:bottom w:val="none" w:sz="0" w:space="0" w:color="auto"/>
        <w:right w:val="none" w:sz="0" w:space="0" w:color="auto"/>
      </w:divBdr>
    </w:div>
    <w:div w:id="1543133392">
      <w:bodyDiv w:val="1"/>
      <w:marLeft w:val="0"/>
      <w:marRight w:val="0"/>
      <w:marTop w:val="0"/>
      <w:marBottom w:val="0"/>
      <w:divBdr>
        <w:top w:val="none" w:sz="0" w:space="0" w:color="auto"/>
        <w:left w:val="none" w:sz="0" w:space="0" w:color="auto"/>
        <w:bottom w:val="none" w:sz="0" w:space="0" w:color="auto"/>
        <w:right w:val="none" w:sz="0" w:space="0" w:color="auto"/>
      </w:divBdr>
    </w:div>
    <w:div w:id="1755779079">
      <w:bodyDiv w:val="1"/>
      <w:marLeft w:val="0"/>
      <w:marRight w:val="0"/>
      <w:marTop w:val="0"/>
      <w:marBottom w:val="0"/>
      <w:divBdr>
        <w:top w:val="none" w:sz="0" w:space="0" w:color="auto"/>
        <w:left w:val="none" w:sz="0" w:space="0" w:color="auto"/>
        <w:bottom w:val="none" w:sz="0" w:space="0" w:color="auto"/>
        <w:right w:val="none" w:sz="0" w:space="0" w:color="auto"/>
      </w:divBdr>
    </w:div>
    <w:div w:id="1766922329">
      <w:bodyDiv w:val="1"/>
      <w:marLeft w:val="0"/>
      <w:marRight w:val="0"/>
      <w:marTop w:val="0"/>
      <w:marBottom w:val="0"/>
      <w:divBdr>
        <w:top w:val="none" w:sz="0" w:space="0" w:color="auto"/>
        <w:left w:val="none" w:sz="0" w:space="0" w:color="auto"/>
        <w:bottom w:val="none" w:sz="0" w:space="0" w:color="auto"/>
        <w:right w:val="none" w:sz="0" w:space="0" w:color="auto"/>
      </w:divBdr>
    </w:div>
    <w:div w:id="1781683408">
      <w:bodyDiv w:val="1"/>
      <w:marLeft w:val="0"/>
      <w:marRight w:val="0"/>
      <w:marTop w:val="0"/>
      <w:marBottom w:val="0"/>
      <w:divBdr>
        <w:top w:val="none" w:sz="0" w:space="0" w:color="auto"/>
        <w:left w:val="none" w:sz="0" w:space="0" w:color="auto"/>
        <w:bottom w:val="none" w:sz="0" w:space="0" w:color="auto"/>
        <w:right w:val="none" w:sz="0" w:space="0" w:color="auto"/>
      </w:divBdr>
    </w:div>
    <w:div w:id="1851412673">
      <w:bodyDiv w:val="1"/>
      <w:marLeft w:val="0"/>
      <w:marRight w:val="0"/>
      <w:marTop w:val="0"/>
      <w:marBottom w:val="0"/>
      <w:divBdr>
        <w:top w:val="none" w:sz="0" w:space="0" w:color="auto"/>
        <w:left w:val="none" w:sz="0" w:space="0" w:color="auto"/>
        <w:bottom w:val="none" w:sz="0" w:space="0" w:color="auto"/>
        <w:right w:val="none" w:sz="0" w:space="0" w:color="auto"/>
      </w:divBdr>
    </w:div>
    <w:div w:id="1899172326">
      <w:bodyDiv w:val="1"/>
      <w:marLeft w:val="0"/>
      <w:marRight w:val="0"/>
      <w:marTop w:val="0"/>
      <w:marBottom w:val="0"/>
      <w:divBdr>
        <w:top w:val="none" w:sz="0" w:space="0" w:color="auto"/>
        <w:left w:val="none" w:sz="0" w:space="0" w:color="auto"/>
        <w:bottom w:val="none" w:sz="0" w:space="0" w:color="auto"/>
        <w:right w:val="none" w:sz="0" w:space="0" w:color="auto"/>
      </w:divBdr>
    </w:div>
    <w:div w:id="1918635090">
      <w:bodyDiv w:val="1"/>
      <w:marLeft w:val="0"/>
      <w:marRight w:val="0"/>
      <w:marTop w:val="0"/>
      <w:marBottom w:val="0"/>
      <w:divBdr>
        <w:top w:val="none" w:sz="0" w:space="0" w:color="auto"/>
        <w:left w:val="none" w:sz="0" w:space="0" w:color="auto"/>
        <w:bottom w:val="none" w:sz="0" w:space="0" w:color="auto"/>
        <w:right w:val="none" w:sz="0" w:space="0" w:color="auto"/>
      </w:divBdr>
    </w:div>
    <w:div w:id="205653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onesigna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ebengage.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pusher.com/" TargetMode="External"/><Relationship Id="rId22"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108A46-1389-4B55-83C5-B0BB2146F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5788</Words>
  <Characters>32995</Characters>
  <Application>Microsoft Office Word</Application>
  <DocSecurity>0</DocSecurity>
  <Lines>274</Lines>
  <Paragraphs>77</Paragraphs>
  <ScaleCrop>false</ScaleCrop>
  <Company/>
  <LinksUpToDate>false</LinksUpToDate>
  <CharactersWithSpaces>38706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Shymaa Titi</dc:creator>
  <cp:keywords/>
  <dc:description/>
  <cp:lastModifiedBy>נטליה לוי</cp:lastModifiedBy>
  <cp:revision>373</cp:revision>
  <dcterms:created xsi:type="dcterms:W3CDTF">2023-05-08T09:19:00Z</dcterms:created>
  <dcterms:modified xsi:type="dcterms:W3CDTF">2023-06-22T08:16:00Z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98ebc1aaa61e0e2b9e2ce9399073a5cd77ab20c5f8716ba8a7c58452d6b10271</vt:lpwstr>
  </property>
</Properties>
</file>